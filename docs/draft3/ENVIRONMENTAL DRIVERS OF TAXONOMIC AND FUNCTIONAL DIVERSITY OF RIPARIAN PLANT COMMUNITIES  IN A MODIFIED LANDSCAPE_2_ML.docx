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BF" w:rsidRDefault="00BA66BF" w:rsidP="00633DB6">
      <w:pPr>
        <w:spacing w:line="480" w:lineRule="auto"/>
        <w:jc w:val="both"/>
        <w:rPr>
          <w:b/>
        </w:rPr>
      </w:pPr>
      <w:r w:rsidRPr="00BA66BF">
        <w:rPr>
          <w:b/>
        </w:rPr>
        <w:t>Environmental drivers of taxonomic and functional diversity of riparian plant communities in a modified landscape</w:t>
      </w:r>
    </w:p>
    <w:p w:rsidR="00534DC5" w:rsidRDefault="00534DC5" w:rsidP="00633DB6">
      <w:pPr>
        <w:spacing w:line="480" w:lineRule="auto"/>
        <w:jc w:val="both"/>
      </w:pPr>
      <w:r>
        <w:t>ABSTRACT</w:t>
      </w:r>
    </w:p>
    <w:p w:rsidR="00FB4928" w:rsidRDefault="00CD6262" w:rsidP="00633DB6">
      <w:pPr>
        <w:spacing w:line="480" w:lineRule="auto"/>
        <w:jc w:val="both"/>
      </w:pPr>
      <w:r>
        <w:t>Human</w:t>
      </w:r>
      <w:r w:rsidR="00B27FFE">
        <w:t xml:space="preserve"> populations have a profound impact on the biodiversity of riparian plant communities</w:t>
      </w:r>
      <w:del w:id="0" w:author="Michelle Leishman" w:date="2015-08-22T18:14:00Z">
        <w:r w:rsidR="00B27FFE" w:rsidDel="008D0CF1">
          <w:delText>,</w:delText>
        </w:r>
      </w:del>
      <w:r w:rsidR="00B27FFE">
        <w:t xml:space="preserve"> and understanding the nature and mechanisms of these impacts is central to river conservation and rehabilitation. </w:t>
      </w:r>
      <w:r w:rsidR="00FB4928">
        <w:t xml:space="preserve">Reduction of the inherent environmental heterogeneity in </w:t>
      </w:r>
      <w:proofErr w:type="spellStart"/>
      <w:r w:rsidR="00FB4928">
        <w:t>riverscapes</w:t>
      </w:r>
      <w:proofErr w:type="spellEnd"/>
      <w:r w:rsidR="00FB4928">
        <w:t xml:space="preserve"> by flow modification and land-use intensification is thought </w:t>
      </w:r>
      <w:r w:rsidR="00931E85">
        <w:t>to cause</w:t>
      </w:r>
      <w:r w:rsidR="00FB4928">
        <w:t xml:space="preserve"> degradation of riparian </w:t>
      </w:r>
      <w:r w:rsidR="00931E85">
        <w:t>communities</w:t>
      </w:r>
      <w:r w:rsidR="00FB4928">
        <w:t>.</w:t>
      </w:r>
    </w:p>
    <w:p w:rsidR="00931E85" w:rsidRDefault="00114C6A" w:rsidP="00633DB6">
      <w:pPr>
        <w:spacing w:line="48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w:t>
      </w:r>
      <w:commentRangeStart w:id="1"/>
      <w:r>
        <w:t>strategy</w:t>
      </w:r>
      <w:commentRangeEnd w:id="1"/>
      <w:r w:rsidR="0064552B">
        <w:rPr>
          <w:rStyle w:val="CommentReference"/>
        </w:rPr>
        <w:commentReference w:id="1"/>
      </w:r>
      <w:r>
        <w:t xml:space="preserve">.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xml:space="preserve">, and that </w:t>
      </w:r>
      <w:commentRangeStart w:id="2"/>
      <w:r w:rsidR="00CD6262">
        <w:t xml:space="preserve">flow modification </w:t>
      </w:r>
      <w:commentRangeEnd w:id="2"/>
      <w:r w:rsidR="008D0CF1">
        <w:rPr>
          <w:rStyle w:val="CommentReference"/>
        </w:rPr>
        <w:commentReference w:id="2"/>
      </w:r>
      <w:r w:rsidR="00CD6262">
        <w:t xml:space="preserve">and land use intensification </w:t>
      </w:r>
      <w:del w:id="3" w:author="Michelle Leishman" w:date="2015-08-22T18:15:00Z">
        <w:r w:rsidR="00CD6262" w:rsidDel="008D0CF1">
          <w:delText xml:space="preserve">should </w:delText>
        </w:r>
      </w:del>
      <w:ins w:id="4" w:author="Michelle Leishman" w:date="2015-08-22T18:15:00Z">
        <w:r w:rsidR="008D0CF1">
          <w:t xml:space="preserve">results in </w:t>
        </w:r>
      </w:ins>
      <w:r w:rsidR="00CD6262">
        <w:t>reduce</w:t>
      </w:r>
      <w:ins w:id="5" w:author="Michelle Leishman" w:date="2015-08-22T18:15:00Z">
        <w:r w:rsidR="008D0CF1">
          <w:t>d</w:t>
        </w:r>
      </w:ins>
      <w:r w:rsidR="00CD6262">
        <w:t xml:space="preserve"> diversity and promote</w:t>
      </w:r>
      <w:ins w:id="6" w:author="Michelle Leishman" w:date="2015-08-22T18:15:00Z">
        <w:r w:rsidR="008D0CF1">
          <w:t>s</w:t>
        </w:r>
      </w:ins>
      <w:r w:rsidR="00CD6262">
        <w:t xml:space="preserve"> </w:t>
      </w:r>
      <w:del w:id="7" w:author="Michelle Leishman" w:date="2015-08-22T18:16:00Z">
        <w:r w:rsidR="00CD6262" w:rsidDel="008D0CF1">
          <w:delText xml:space="preserve">weedy </w:delText>
        </w:r>
      </w:del>
      <w:r w:rsidR="00CD6262">
        <w:t>invasion</w:t>
      </w:r>
      <w:ins w:id="8" w:author="Michelle Leishman" w:date="2015-08-22T18:16:00Z">
        <w:r w:rsidR="008D0CF1">
          <w:t xml:space="preserve"> by exotic plants</w:t>
        </w:r>
      </w:ins>
      <w:r w:rsidR="00931E85">
        <w:t>.</w:t>
      </w:r>
    </w:p>
    <w:p w:rsidR="00534DC5" w:rsidRDefault="00931E85" w:rsidP="00633DB6">
      <w:pPr>
        <w:spacing w:line="480" w:lineRule="auto"/>
        <w:jc w:val="both"/>
      </w:pPr>
      <w:r>
        <w:t xml:space="preserve">We found flow regime </w:t>
      </w:r>
      <w:r w:rsidR="00114C6A">
        <w:t>generally to be a</w:t>
      </w:r>
      <w:r>
        <w:t xml:space="preserve"> </w:t>
      </w:r>
      <w:r w:rsidR="00114C6A">
        <w:t>useful</w:t>
      </w:r>
      <w:r>
        <w:t xml:space="preserve"> </w:t>
      </w:r>
      <w:r w:rsidR="00114C6A">
        <w:t>predictor</w:t>
      </w:r>
      <w:r>
        <w:t xml:space="preserve"> o</w:t>
      </w:r>
      <w:ins w:id="9" w:author="Michelle Leishman" w:date="2015-08-22T18:16:00Z">
        <w:r w:rsidR="008D0CF1">
          <w:t>f</w:t>
        </w:r>
      </w:ins>
      <w:del w:id="10" w:author="Michelle Leishman" w:date="2015-08-22T18:16:00Z">
        <w:r w:rsidDel="008D0CF1">
          <w:delText>n</w:delText>
        </w:r>
      </w:del>
      <w:r>
        <w:t xml:space="preserve"> diversity, but contrary to our expectations, </w:t>
      </w:r>
      <w:r w:rsidR="00CD6262">
        <w:t xml:space="preserve">hydrological metrics of environmental </w:t>
      </w:r>
      <w:r w:rsidR="00114C6A">
        <w:t xml:space="preserve">heterogeneity had limited explanatory power. </w:t>
      </w:r>
      <w:r w:rsidR="00CD6262">
        <w:t xml:space="preserve">Rivers which experienced seasonal, but temporally consistent flow regimes </w:t>
      </w:r>
      <w:del w:id="11" w:author="Michelle Leishman" w:date="2015-08-22T19:34:00Z">
        <w:r w:rsidR="00CD6262" w:rsidDel="0064552B">
          <w:delText xml:space="preserve">hosted </w:delText>
        </w:r>
      </w:del>
      <w:ins w:id="12" w:author="Michelle Leishman" w:date="2015-08-22T19:34:00Z">
        <w:r w:rsidR="0064552B">
          <w:t>supported</w:t>
        </w:r>
        <w:r w:rsidR="0064552B">
          <w:t xml:space="preserve"> </w:t>
        </w:r>
      </w:ins>
      <w:r w:rsidR="00CD6262">
        <w:t>the most species rich communities, and modification of flow</w:t>
      </w:r>
      <w:r w:rsidR="00633DB6">
        <w:t xml:space="preserve"> regime towards </w:t>
      </w:r>
      <w:commentRangeStart w:id="13"/>
      <w:r w:rsidR="00633DB6">
        <w:t>temporal consis</w:t>
      </w:r>
      <w:r w:rsidR="00CD6262">
        <w:t xml:space="preserve">tency </w:t>
      </w:r>
      <w:commentRangeEnd w:id="13"/>
      <w:r w:rsidR="0064552B">
        <w:rPr>
          <w:rStyle w:val="CommentReference"/>
        </w:rPr>
        <w:commentReference w:id="13"/>
      </w:r>
      <w:r w:rsidR="00CD6262">
        <w:t xml:space="preserve">was also associated with greater species richness. Also against expectation, proportional abundance of exotic species increased with hydrological heterogeneity. </w:t>
      </w:r>
      <w:r w:rsidR="00CD6262" w:rsidRPr="00CD6262">
        <w:t xml:space="preserve">Functional diversity metrics showed </w:t>
      </w:r>
      <w:proofErr w:type="spellStart"/>
      <w:r w:rsidR="00CD6262" w:rsidRPr="00CD6262">
        <w:t>unimodal</w:t>
      </w:r>
      <w:proofErr w:type="spellEnd"/>
      <w:r w:rsidR="00CD6262" w:rsidRPr="00CD6262">
        <w:t xml:space="preserve"> relationships with some metrics of hydrological heterogeneity</w:t>
      </w:r>
      <w:r w:rsidR="00CD6262">
        <w:t xml:space="preserve">, but </w:t>
      </w:r>
      <w:r w:rsidR="002C6471">
        <w:t>were</w:t>
      </w:r>
      <w:r w:rsidR="00CD6262">
        <w:t xml:space="preserve"> </w:t>
      </w:r>
      <w:r w:rsidR="002C6471">
        <w:t xml:space="preserve">only </w:t>
      </w:r>
      <w:r w:rsidR="00CD6262">
        <w:t xml:space="preserve">weakly predicted by </w:t>
      </w:r>
      <w:r w:rsidR="00CD6262" w:rsidRPr="00C74DE1">
        <w:rPr>
          <w:highlight w:val="yellow"/>
          <w:rPrChange w:id="14" w:author="Michelle Leishman" w:date="2015-08-22T18:19:00Z">
            <w:rPr/>
          </w:rPrChange>
        </w:rPr>
        <w:t>flow modification</w:t>
      </w:r>
      <w:r w:rsidR="00CD6262">
        <w:t xml:space="preserve"> and showed no relationship with land-use intensity</w:t>
      </w:r>
      <w:r w:rsidR="00CD6262" w:rsidRPr="00CD6262">
        <w:t xml:space="preserve">. </w:t>
      </w:r>
    </w:p>
    <w:p w:rsidR="002C6471" w:rsidRDefault="002C6471" w:rsidP="00633DB6">
      <w:pPr>
        <w:spacing w:line="480" w:lineRule="auto"/>
        <w:jc w:val="both"/>
      </w:pPr>
      <w:r>
        <w:lastRenderedPageBreak/>
        <w:t xml:space="preserve">Our observations suggest that </w:t>
      </w:r>
      <w:commentRangeStart w:id="15"/>
      <w:proofErr w:type="spellStart"/>
      <w:r>
        <w:t>rhythmicity</w:t>
      </w:r>
      <w:proofErr w:type="spellEnd"/>
      <w:r>
        <w:t xml:space="preserve"> </w:t>
      </w:r>
      <w:commentRangeEnd w:id="15"/>
      <w:r w:rsidR="00C74DE1">
        <w:rPr>
          <w:rStyle w:val="CommentReference"/>
        </w:rPr>
        <w:commentReference w:id="15"/>
      </w:r>
      <w:r>
        <w:t>in provision of resources and energy by stream</w:t>
      </w:r>
      <w:ins w:id="16" w:author="Michelle Leishman" w:date="2015-08-22T18:20:00Z">
        <w:r w:rsidR="00C74DE1">
          <w:t xml:space="preserve"> </w:t>
        </w:r>
      </w:ins>
      <w:r>
        <w:t xml:space="preserve">flows may </w:t>
      </w:r>
      <w:r w:rsidR="00BF235C">
        <w:t xml:space="preserve">be </w:t>
      </w:r>
      <w:r>
        <w:t>more important than environmental heterogeneity in determining patterns of</w:t>
      </w:r>
      <w:r w:rsidR="00633DB6">
        <w:t xml:space="preserve"> riparian</w:t>
      </w:r>
      <w:r>
        <w:t xml:space="preserve"> plant diversity in south-east Queensland.  </w:t>
      </w:r>
    </w:p>
    <w:p w:rsidR="00534DC5" w:rsidRDefault="00534DC5" w:rsidP="00633DB6">
      <w:pPr>
        <w:spacing w:line="480" w:lineRule="auto"/>
        <w:jc w:val="both"/>
      </w:pPr>
    </w:p>
    <w:p w:rsidR="00BF235C" w:rsidRDefault="00BF235C" w:rsidP="00633DB6">
      <w:pPr>
        <w:spacing w:line="480" w:lineRule="auto"/>
        <w:jc w:val="both"/>
      </w:pPr>
    </w:p>
    <w:p w:rsidR="00BF235C" w:rsidRDefault="00BF235C" w:rsidP="00633DB6">
      <w:pPr>
        <w:spacing w:line="480" w:lineRule="auto"/>
        <w:jc w:val="both"/>
      </w:pPr>
    </w:p>
    <w:p w:rsidR="00BF235C" w:rsidRDefault="00BF235C"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B10751" w:rsidRDefault="00B10751" w:rsidP="00633DB6">
      <w:pPr>
        <w:spacing w:line="480" w:lineRule="auto"/>
        <w:jc w:val="both"/>
      </w:pPr>
    </w:p>
    <w:p w:rsidR="00534DC5" w:rsidRPr="00534DC5" w:rsidRDefault="00534DC5" w:rsidP="00633DB6">
      <w:pPr>
        <w:spacing w:line="480" w:lineRule="auto"/>
        <w:jc w:val="both"/>
      </w:pPr>
    </w:p>
    <w:p w:rsidR="00466CD0" w:rsidRPr="00371BA9" w:rsidRDefault="00466CD0" w:rsidP="00633DB6">
      <w:pPr>
        <w:spacing w:line="480" w:lineRule="auto"/>
        <w:jc w:val="both"/>
      </w:pPr>
      <w:r w:rsidRPr="00371BA9">
        <w:lastRenderedPageBreak/>
        <w:t>INTRODUCTION</w:t>
      </w:r>
      <w:r w:rsidR="00534DC5">
        <w:t xml:space="preserve">   </w:t>
      </w:r>
    </w:p>
    <w:p w:rsidR="00466CD0" w:rsidRPr="00371BA9" w:rsidRDefault="00466CD0" w:rsidP="00633DB6">
      <w:pPr>
        <w:spacing w:line="480" w:lineRule="auto"/>
        <w:jc w:val="both"/>
      </w:pPr>
      <w:r w:rsidRPr="00371BA9">
        <w:t xml:space="preserve">Riparian ecosystems are highly </w:t>
      </w:r>
      <w:proofErr w:type="spellStart"/>
      <w:r w:rsidRPr="00371BA9">
        <w:t>biodiverse</w:t>
      </w:r>
      <w:proofErr w:type="spellEnd"/>
      <w:r w:rsidRPr="00371BA9">
        <w:t>, provide important ecosystem services</w:t>
      </w:r>
      <w:del w:id="17" w:author="Michelle Leishman" w:date="2015-08-22T18:21:00Z">
        <w:r w:rsidRPr="00371BA9" w:rsidDel="00C74DE1">
          <w:delText>,</w:delText>
        </w:r>
      </w:del>
      <w:r w:rsidRPr="00371BA9">
        <w:t xml:space="preserve"> and </w:t>
      </w:r>
      <w:r w:rsidR="00EC66F4">
        <w:t xml:space="preserve">are the focus of substantial </w:t>
      </w:r>
      <w:r w:rsidRPr="00371BA9">
        <w:t xml:space="preserve">management effort worldwide </w:t>
      </w:r>
      <w:r w:rsidR="00AD2444"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AD2444"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00AD2444" w:rsidRPr="00371BA9">
        <w:fldChar w:fldCharType="end"/>
      </w:r>
      <w:r w:rsidRPr="00371BA9">
        <w:t xml:space="preserve">. Rapid development of catchments has changed fundamental processes which create and maintain biodiversity within riparian landscapes </w:t>
      </w:r>
      <w:r w:rsidR="00AD2444"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AD2444" w:rsidRPr="00371BA9">
        <w:fldChar w:fldCharType="separate"/>
      </w:r>
      <w:r w:rsidR="00F17233" w:rsidRPr="00F17233">
        <w:rPr>
          <w:noProof/>
        </w:rPr>
        <w:t>(Nilsson &amp; Svedmark 2002)</w:t>
      </w:r>
      <w:r w:rsidR="00AD2444" w:rsidRPr="00371BA9">
        <w:fldChar w:fldCharType="end"/>
      </w:r>
      <w:del w:id="18" w:author="Michelle Leishman" w:date="2015-08-22T18:21:00Z">
        <w:r w:rsidR="00EC66F4" w:rsidDel="00C74DE1">
          <w:delText>,</w:delText>
        </w:r>
      </w:del>
      <w:r w:rsidR="00EC66F4">
        <w:t xml:space="preserve"> and</w:t>
      </w:r>
      <w:ins w:id="19" w:author="Michelle Leishman" w:date="2015-08-22T18:21:00Z">
        <w:r w:rsidR="00C74DE1">
          <w:t>,</w:t>
        </w:r>
      </w:ins>
      <w:r w:rsidR="00EC66F4">
        <w:t xml:space="preserve">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00AD2444"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00AD2444"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00AD2444" w:rsidRPr="00371BA9">
        <w:fldChar w:fldCharType="end"/>
      </w:r>
      <w:r w:rsidRPr="00371BA9">
        <w:t>. Maintaining indigenous plant assemblages and their associated ecosystem functions, and controlling invasive species are central goals in river rehabilitation and riparian conservation</w:t>
      </w:r>
      <w:r w:rsidR="00B10751">
        <w:t xml:space="preserve"> </w:t>
      </w:r>
      <w:r w:rsidR="00AD2444">
        <w:fldChar w:fldCharType="begin" w:fldLock="1"/>
      </w:r>
      <w:r w:rsidR="00B1075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AD2444">
        <w:fldChar w:fldCharType="separate"/>
      </w:r>
      <w:r w:rsidR="00B10751" w:rsidRPr="00B10751">
        <w:rPr>
          <w:noProof/>
        </w:rPr>
        <w:t xml:space="preserve">(Richardson </w:t>
      </w:r>
      <w:r w:rsidR="00B10751" w:rsidRPr="00B10751">
        <w:rPr>
          <w:i/>
          <w:noProof/>
        </w:rPr>
        <w:t>et al.</w:t>
      </w:r>
      <w:r w:rsidR="00B10751" w:rsidRPr="00B10751">
        <w:rPr>
          <w:noProof/>
        </w:rPr>
        <w:t xml:space="preserve"> 2007)</w:t>
      </w:r>
      <w:r w:rsidR="00AD2444">
        <w:fldChar w:fldCharType="end"/>
      </w:r>
      <w:r w:rsidRPr="00371BA9">
        <w:t>.</w:t>
      </w:r>
    </w:p>
    <w:p w:rsidR="00466CD0" w:rsidRPr="00371BA9" w:rsidRDefault="00466CD0" w:rsidP="00633DB6">
      <w:pPr>
        <w:spacing w:line="480" w:lineRule="auto"/>
        <w:jc w:val="both"/>
      </w:pPr>
      <w:r w:rsidRPr="00371BA9">
        <w:t>Environmental heterogeneity</w:t>
      </w:r>
      <w:r w:rsidR="00534DC5">
        <w:t xml:space="preserve"> </w:t>
      </w:r>
      <w:r w:rsidRPr="00371BA9">
        <w:t xml:space="preserve">is one of the major factors influencing spatial patterns of species diversity </w:t>
      </w:r>
      <w:r w:rsidR="00AD2444"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AD2444" w:rsidRPr="00371BA9">
        <w:fldChar w:fldCharType="separate"/>
      </w:r>
      <w:r w:rsidR="00F17233" w:rsidRPr="00F17233">
        <w:rPr>
          <w:noProof/>
        </w:rPr>
        <w:t>(Costanza, Moody &amp; Peet 2011; Stein, Gerstner &amp; Kreft 2014)</w:t>
      </w:r>
      <w:r w:rsidR="00AD2444" w:rsidRPr="00371BA9">
        <w:fldChar w:fldCharType="end"/>
      </w:r>
      <w:r w:rsidRPr="00371BA9">
        <w:t xml:space="preserve">. According to classical niche-based theories of species co-existence </w:t>
      </w:r>
      <w:r w:rsidR="00AD2444"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AD2444" w:rsidRPr="00371BA9">
        <w:fldChar w:fldCharType="separate"/>
      </w:r>
      <w:r w:rsidRPr="00371BA9">
        <w:rPr>
          <w:noProof/>
        </w:rPr>
        <w:t>(Chesson 2000)</w:t>
      </w:r>
      <w:r w:rsidR="00AD2444" w:rsidRPr="00371BA9">
        <w:fldChar w:fldCharType="end"/>
      </w:r>
      <w:r w:rsidRPr="00371BA9">
        <w:t>, where each niche is associated with an optimal ecological strategy, structural complexity and steep resource and energy gradients between patches promote diversity by extending niche space and reducing niche overlap. More recently, niches have been characterised in trait</w:t>
      </w:r>
      <w:r w:rsidR="00633DB6">
        <w:t>-</w:t>
      </w:r>
      <w:r w:rsidRPr="00371BA9">
        <w:t xml:space="preserve">space: niches and their interrelationships are described by patterns of clustering of functional traits </w:t>
      </w:r>
      <w:r w:rsidR="00B10751">
        <w:t>(</w:t>
      </w:r>
      <w:r w:rsidRPr="00371BA9">
        <w:t xml:space="preserve">any morphological, physiological or </w:t>
      </w:r>
      <w:proofErr w:type="spellStart"/>
      <w:r w:rsidRPr="00371BA9">
        <w:t>phenological</w:t>
      </w:r>
      <w:proofErr w:type="spellEnd"/>
      <w:r w:rsidRPr="00371BA9">
        <w:t xml:space="preserve"> feature measu</w:t>
      </w:r>
      <w:r w:rsidR="00B10751">
        <w:t xml:space="preserve">rable at the individual level; </w:t>
      </w:r>
      <w:r w:rsidR="00AD2444">
        <w:fldChar w:fldCharType="begin" w:fldLock="1"/>
      </w:r>
      <w:r w:rsidR="0020577E">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AD2444">
        <w:fldChar w:fldCharType="separate"/>
      </w:r>
      <w:r w:rsidR="00B10751" w:rsidRPr="00B10751">
        <w:rPr>
          <w:noProof/>
        </w:rPr>
        <w:t xml:space="preserve">Violle </w:t>
      </w:r>
      <w:r w:rsidR="00B10751" w:rsidRPr="00B10751">
        <w:rPr>
          <w:i/>
          <w:noProof/>
        </w:rPr>
        <w:t>et al.</w:t>
      </w:r>
      <w:r w:rsidR="00B10751" w:rsidRPr="00B10751">
        <w:rPr>
          <w:noProof/>
        </w:rPr>
        <w:t xml:space="preserve"> 2007)</w:t>
      </w:r>
      <w:r w:rsidR="00AD2444">
        <w:fldChar w:fldCharType="end"/>
      </w:r>
      <w:r w:rsidRPr="00371BA9">
        <w:t xml:space="preserve">, the values of which are optimised to a given set of environmental conditions </w:t>
      </w:r>
      <w:r w:rsidR="00AD2444"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AD2444"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00AD2444" w:rsidRPr="00371BA9">
        <w:fldChar w:fldCharType="end"/>
      </w:r>
      <w:r w:rsidRPr="00371BA9">
        <w:t xml:space="preserve">. Thus the distribution of functional traits within a community can be expected to be </w:t>
      </w:r>
      <w:commentRangeStart w:id="20"/>
      <w:r w:rsidRPr="00371BA9">
        <w:t xml:space="preserve">patterned </w:t>
      </w:r>
      <w:commentRangeEnd w:id="20"/>
      <w:r w:rsidR="00C74DE1">
        <w:rPr>
          <w:rStyle w:val="CommentReference"/>
        </w:rPr>
        <w:commentReference w:id="20"/>
      </w:r>
      <w:r w:rsidRPr="00371BA9">
        <w:t>by the degree of heterogeneity in environmental conditions present. Describing communities in trait</w:t>
      </w:r>
      <w:ins w:id="21" w:author="Michelle Leishman" w:date="2015-08-22T18:24:00Z">
        <w:r w:rsidR="00C74DE1">
          <w:t xml:space="preserve"> </w:t>
        </w:r>
      </w:ins>
      <w:r w:rsidRPr="00371BA9">
        <w:t xml:space="preserve">space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w:t>
      </w:r>
      <w:r w:rsidRPr="00EC66F4">
        <w:lastRenderedPageBreak/>
        <w:t xml:space="preserve">diversity metrics, as they allow a mechanistic characterisation of biodiversity-ecosystem functioning relationships </w:t>
      </w:r>
      <w:r w:rsidR="00AD2444"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AD2444" w:rsidRPr="00EC66F4">
        <w:fldChar w:fldCharType="separate"/>
      </w:r>
      <w:r w:rsidR="00F17233" w:rsidRPr="00EC66F4">
        <w:rPr>
          <w:noProof/>
        </w:rPr>
        <w:t>(Hillebrand &amp; Matthiessen 2009)</w:t>
      </w:r>
      <w:r w:rsidR="00AD2444" w:rsidRPr="00EC66F4">
        <w:fldChar w:fldCharType="end"/>
      </w:r>
      <w:r w:rsidRPr="00EC66F4">
        <w:t>.</w:t>
      </w:r>
      <w:r w:rsidRPr="00371BA9">
        <w:t xml:space="preserve"> </w:t>
      </w:r>
    </w:p>
    <w:p w:rsidR="00B548F8" w:rsidRDefault="00466CD0" w:rsidP="00633DB6">
      <w:pPr>
        <w:spacing w:line="480" w:lineRule="auto"/>
        <w:jc w:val="both"/>
      </w:pPr>
      <w:r w:rsidRPr="00371BA9">
        <w:t>Much of the riparian ecology literature identifies fluvial hydrology</w:t>
      </w:r>
      <w:r w:rsidR="0020577E">
        <w:t xml:space="preserve"> and geomorphology</w:t>
      </w:r>
      <w:r w:rsidRPr="00371BA9">
        <w:t xml:space="preserve"> as the dominant </w:t>
      </w:r>
      <w:proofErr w:type="spellStart"/>
      <w:r w:rsidRPr="00371BA9">
        <w:t>abiotic</w:t>
      </w:r>
      <w:proofErr w:type="spellEnd"/>
      <w:r w:rsidRPr="00371BA9">
        <w:t xml:space="preserve"> force structuring riparian ecosystems </w:t>
      </w:r>
      <w:r w:rsidR="00AD2444" w:rsidRPr="00371BA9">
        <w:fldChar w:fldCharType="begin" w:fldLock="1"/>
      </w:r>
      <w:r w:rsidR="0020577E">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AD2444" w:rsidRPr="00371BA9">
        <w:fldChar w:fldCharType="separate"/>
      </w:r>
      <w:r w:rsidR="0020577E" w:rsidRPr="0020577E">
        <w:rPr>
          <w:noProof/>
        </w:rPr>
        <w:t>(Poff, Allan &amp; Bain 1997; Bendix &amp; Hupp 2000)</w:t>
      </w:r>
      <w:r w:rsidR="00AD2444" w:rsidRPr="00371BA9">
        <w:fldChar w:fldCharType="end"/>
      </w:r>
      <w:r w:rsidRPr="00371BA9">
        <w:t xml:space="preserve">. The spatial and temporal heterogeneity inherent in fluvial processes is considered largely responsible for the complex </w:t>
      </w:r>
      <w:proofErr w:type="spellStart"/>
      <w:r w:rsidRPr="00371BA9">
        <w:t>biogeomorphology</w:t>
      </w:r>
      <w:proofErr w:type="spellEnd"/>
      <w:r w:rsidRPr="00371BA9">
        <w:t xml:space="preserve"> of riparian environments </w:t>
      </w:r>
      <w:r w:rsidR="00AD2444"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AD2444"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00AD2444" w:rsidRPr="00371BA9">
        <w:fldChar w:fldCharType="end"/>
      </w:r>
      <w:r w:rsidRPr="00371BA9">
        <w:t xml:space="preserve">. Sediments are scoured and deposited, some plants are washed away while others are watered; </w:t>
      </w:r>
      <w:r w:rsidR="0020577E">
        <w:t xml:space="preserve">organic matter and </w:t>
      </w:r>
      <w:r w:rsidRPr="00371BA9">
        <w:t xml:space="preserve">woody debris moves through the system and </w:t>
      </w:r>
      <w:proofErr w:type="spellStart"/>
      <w:r w:rsidRPr="00371BA9">
        <w:t>propagules</w:t>
      </w:r>
      <w:proofErr w:type="spellEnd"/>
      <w:r w:rsidRPr="00371BA9">
        <w:t xml:space="preserve"> are dispersed. </w:t>
      </w:r>
      <w:r w:rsidR="0020577E" w:rsidRPr="0020577E">
        <w:t xml:space="preserve">The spatial distribution of these processes within the fluvial landscape is contingent on the magnitude and frequency of the flow events that drive erosion and deposition processes, and the resultant morphology and </w:t>
      </w:r>
      <w:proofErr w:type="spellStart"/>
      <w:r w:rsidR="0020577E" w:rsidRPr="0020577E">
        <w:t>sedimentology</w:t>
      </w:r>
      <w:proofErr w:type="spellEnd"/>
      <w:r w:rsidR="0020577E" w:rsidRPr="0020577E">
        <w:t xml:space="preserve"> of fluvial landforms produced </w:t>
      </w:r>
      <w:r w:rsidR="00AD2444">
        <w:fldChar w:fldCharType="begin" w:fldLock="1"/>
      </w:r>
      <w:r w:rsidR="00DD7C29">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AD2444">
        <w:fldChar w:fldCharType="separate"/>
      </w:r>
      <w:r w:rsidR="0020577E" w:rsidRPr="0020577E">
        <w:rPr>
          <w:noProof/>
        </w:rPr>
        <w:t>(Fryirs &amp; Brierley 2012)</w:t>
      </w:r>
      <w:r w:rsidR="00AD2444">
        <w:fldChar w:fldCharType="end"/>
      </w:r>
      <w:r w:rsidR="0020577E">
        <w:t xml:space="preserve">. </w:t>
      </w:r>
      <w:r w:rsidR="0020577E" w:rsidRPr="0020577E">
        <w:t xml:space="preserve">This subsequently </w:t>
      </w:r>
      <w:r w:rsidR="0020577E">
        <w:t>determines</w:t>
      </w:r>
      <w:r w:rsidR="0020577E" w:rsidRPr="0020577E">
        <w:t xml:space="preserve"> the extent to which different surfaces/landforms are inundated under a range of different flow conditions </w:t>
      </w:r>
      <w:del w:id="22" w:author="Michelle Leishman" w:date="2015-08-22T18:25:00Z">
        <w:r w:rsidR="0020577E" w:rsidRPr="0020577E" w:rsidDel="006A0789">
          <w:delText>(</w:delText>
        </w:r>
      </w:del>
      <w:r w:rsidR="00AD2444" w:rsidRPr="0020577E">
        <w:fldChar w:fldCharType="begin" w:fldLock="1"/>
      </w:r>
      <w:r w:rsidR="0020577E" w:rsidRPr="0020577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AD2444" w:rsidRPr="0020577E">
        <w:fldChar w:fldCharType="separate"/>
      </w:r>
      <w:r w:rsidR="0020577E" w:rsidRPr="0020577E">
        <w:rPr>
          <w:noProof/>
        </w:rPr>
        <w:t>(Hughes 1997)</w:t>
      </w:r>
      <w:r w:rsidR="00AD2444" w:rsidRPr="0020577E">
        <w:fldChar w:fldCharType="end"/>
      </w:r>
      <w:r w:rsidR="0020577E" w:rsidRPr="0020577E">
        <w:t xml:space="preserve">. </w:t>
      </w:r>
      <w:r w:rsidRPr="00371BA9">
        <w:t>Temporal variability in flooding</w:t>
      </w:r>
      <w:r w:rsidR="00F80468">
        <w:t xml:space="preserve"> patterns</w:t>
      </w:r>
      <w:r w:rsidRPr="00371BA9">
        <w:t xml:space="preserve"> adds a further layer of complexity by influencing the success of plant ecologic</w:t>
      </w:r>
      <w:r w:rsidR="0020577E">
        <w:t>al strategies for a given patch.</w:t>
      </w:r>
      <w:r w:rsidRPr="00371BA9">
        <w:t xml:space="preserve"> </w:t>
      </w:r>
      <w:r w:rsidR="0020577E">
        <w:t>M</w:t>
      </w:r>
      <w:r w:rsidRPr="00371BA9">
        <w:t xml:space="preserve">ore frequently flooded patches are likely to support </w:t>
      </w:r>
      <w:proofErr w:type="spellStart"/>
      <w:r w:rsidRPr="00371BA9">
        <w:t>graminoids</w:t>
      </w:r>
      <w:proofErr w:type="spellEnd"/>
      <w:r w:rsidRPr="00371BA9">
        <w:t xml:space="preserve"> and </w:t>
      </w:r>
      <w:proofErr w:type="spellStart"/>
      <w:r w:rsidRPr="00371BA9">
        <w:t>rheophytes</w:t>
      </w:r>
      <w:proofErr w:type="spellEnd"/>
      <w:r w:rsidRPr="00371BA9">
        <w:t xml:space="preserve">, while succession is likely to proceed further on patches which are </w:t>
      </w:r>
      <w:r w:rsidR="0020577E">
        <w:t>less</w:t>
      </w:r>
      <w:r w:rsidRPr="00371BA9">
        <w:t xml:space="preserve"> frequently disturbed </w:t>
      </w:r>
      <w:r w:rsidR="00AD2444"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AD2444"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00AD2444" w:rsidRPr="00371BA9">
        <w:fldChar w:fldCharType="end"/>
      </w:r>
      <w:r w:rsidRPr="00371BA9">
        <w:t xml:space="preserve">. Soil moisture conditions are also strongly driven by fluvial hydrology in riparian environments, with further implications for plant community assembly </w:t>
      </w:r>
      <w:r w:rsidR="00AD2444"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AD2444" w:rsidRPr="00371BA9">
        <w:fldChar w:fldCharType="separate"/>
      </w:r>
      <w:r w:rsidR="00F17233" w:rsidRPr="00F17233">
        <w:rPr>
          <w:noProof/>
        </w:rPr>
        <w:t>(Nilsson &amp; Svedmark 2002)</w:t>
      </w:r>
      <w:r w:rsidR="00AD2444" w:rsidRPr="00371BA9">
        <w:fldChar w:fldCharType="end"/>
      </w:r>
      <w:r w:rsidRPr="00371BA9">
        <w:t xml:space="preserve">. </w:t>
      </w:r>
    </w:p>
    <w:p w:rsidR="00466CD0" w:rsidRPr="00371BA9" w:rsidRDefault="00466CD0" w:rsidP="00633DB6">
      <w:pPr>
        <w:spacing w:line="480" w:lineRule="auto"/>
        <w:jc w:val="both"/>
      </w:pPr>
      <w:r w:rsidRPr="00371BA9">
        <w:t xml:space="preserve">Intermediate disturbance-type </w:t>
      </w:r>
      <w:proofErr w:type="spellStart"/>
      <w:r w:rsidRPr="00371BA9">
        <w:t>unimodal</w:t>
      </w:r>
      <w:proofErr w:type="spellEnd"/>
      <w:r w:rsidRPr="00371BA9">
        <w:t xml:space="preserve">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00AD2444"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AD2444"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00AD2444" w:rsidRPr="00371BA9">
        <w:rPr>
          <w:noProof/>
        </w:rPr>
        <w:fldChar w:fldCharType="end"/>
      </w:r>
      <w:r w:rsidRPr="00371BA9">
        <w:t xml:space="preserve">. Previous work on riparian plant communities has shown strong </w:t>
      </w:r>
      <w:r w:rsidR="00F80468">
        <w:t xml:space="preserve">positive </w:t>
      </w:r>
      <w:r w:rsidRPr="00371BA9">
        <w:t>links between functional trait diversity and flow heterogeneity (</w:t>
      </w:r>
      <w:commentRangeStart w:id="23"/>
      <w:r w:rsidRPr="00371BA9">
        <w:t xml:space="preserve">Lawson et al. </w:t>
      </w:r>
      <w:r w:rsidRPr="00371BA9">
        <w:rPr>
          <w:i/>
        </w:rPr>
        <w:t>in pres</w:t>
      </w:r>
      <w:commentRangeEnd w:id="23"/>
      <w:r w:rsidR="00B821BA">
        <w:rPr>
          <w:rStyle w:val="CommentReference"/>
        </w:rPr>
        <w:commentReference w:id="23"/>
      </w:r>
      <w:r w:rsidRPr="00371BA9">
        <w:rPr>
          <w:i/>
        </w:rPr>
        <w:t>s</w:t>
      </w:r>
      <w:r w:rsidRPr="00371BA9">
        <w:t xml:space="preserve">): relationships between functional dispersion and metrics of flow variability were mostly </w:t>
      </w:r>
      <w:r w:rsidRPr="00371BA9">
        <w:lastRenderedPageBreak/>
        <w:t xml:space="preserve">monotonic, with the exception of </w:t>
      </w:r>
      <w:proofErr w:type="spellStart"/>
      <w:r w:rsidRPr="00371BA9">
        <w:t>interannual</w:t>
      </w:r>
      <w:proofErr w:type="spellEnd"/>
      <w:r w:rsidRPr="00371BA9">
        <w:t xml:space="preserve"> variability in summertime flows, which showed a </w:t>
      </w:r>
      <w:proofErr w:type="spellStart"/>
      <w:r w:rsidRPr="00371BA9">
        <w:t>unimodal</w:t>
      </w:r>
      <w:proofErr w:type="spellEnd"/>
      <w:r w:rsidRPr="00371BA9">
        <w:t xml:space="preserve"> relationship.</w:t>
      </w:r>
    </w:p>
    <w:p w:rsidR="00466CD0" w:rsidRPr="00371BA9" w:rsidRDefault="00466CD0" w:rsidP="00633DB6">
      <w:pPr>
        <w:spacing w:line="480" w:lineRule="auto"/>
        <w:jc w:val="both"/>
      </w:pPr>
      <w:r w:rsidRPr="00371BA9">
        <w:t xml:space="preserve">Over half the world’s large river systems and countless smaller watercourses are affected by dams, weirs and diversions </w:t>
      </w:r>
      <w:r w:rsidR="00AD2444"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AD2444"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00AD2444" w:rsidRPr="00371BA9">
        <w:fldChar w:fldCharType="end"/>
      </w:r>
      <w:r w:rsidRPr="00371BA9">
        <w:t xml:space="preserve">. While the effects of individual dams tend to be idiosyncratic </w:t>
      </w:r>
      <w:r w:rsidR="00AD2444"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AD2444" w:rsidRPr="00371BA9">
        <w:fldChar w:fldCharType="separate"/>
      </w:r>
      <w:r w:rsidR="00F17233" w:rsidRPr="00F17233">
        <w:rPr>
          <w:noProof/>
        </w:rPr>
        <w:t>(Mackay, Arthington &amp; James 2014)</w:t>
      </w:r>
      <w:r w:rsidR="00AD2444" w:rsidRPr="00371BA9">
        <w:fldChar w:fldCharType="end"/>
      </w:r>
      <w:r w:rsidRPr="00371BA9">
        <w:t xml:space="preserve">, flow regulation typically homogenises hydrographs by </w:t>
      </w:r>
      <w:r w:rsidR="00B548F8">
        <w:t xml:space="preserve">removing small-moderate flows, </w:t>
      </w:r>
      <w:r w:rsidRPr="00371BA9">
        <w:t xml:space="preserve">reducing flood peaks, altering seasonality and increasing predictability of flows </w:t>
      </w:r>
      <w:r w:rsidR="00AD2444"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AD2444" w:rsidRPr="00371BA9">
        <w:fldChar w:fldCharType="separate"/>
      </w:r>
      <w:r w:rsidRPr="00371BA9">
        <w:rPr>
          <w:noProof/>
        </w:rPr>
        <w:t>(Graf 2006; Singer 2007)</w:t>
      </w:r>
      <w:r w:rsidR="00AD2444" w:rsidRPr="00371BA9">
        <w:fldChar w:fldCharType="end"/>
      </w:r>
      <w:r w:rsidRPr="00371BA9">
        <w:t xml:space="preserve">. According to the magnitude and </w:t>
      </w:r>
      <w:r w:rsidR="00B548F8">
        <w:t>form</w:t>
      </w:r>
      <w:r w:rsidRPr="00371BA9">
        <w:t xml:space="preserve"> of change</w:t>
      </w:r>
      <w:r w:rsidR="00B548F8">
        <w:t xml:space="preserve"> to the flow regime</w:t>
      </w:r>
      <w:r w:rsidRPr="00371BA9">
        <w:t xml:space="preserve">, flow modification may result in reduced niche complexity in downstream riparian zones </w:t>
      </w:r>
      <w:r w:rsidR="00AD2444" w:rsidRPr="00371BA9">
        <w:fldChar w:fldCharType="begin" w:fldLock="1"/>
      </w:r>
      <w:r w:rsidR="00633DB6">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AD2444"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00AD2444" w:rsidRPr="00371BA9">
        <w:fldChar w:fldCharType="end"/>
      </w:r>
      <w:r w:rsidRPr="00371BA9">
        <w:t xml:space="preserve">. In a recent comprehensive review of ecological responses to flow modification, </w:t>
      </w:r>
      <w:r w:rsidR="00AD2444"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00AD2444" w:rsidRPr="00371BA9">
        <w:fldChar w:fldCharType="separate"/>
      </w:r>
      <w:r w:rsidRPr="00371BA9">
        <w:rPr>
          <w:noProof/>
        </w:rPr>
        <w:t>Poff and Zimmerman (2010)</w:t>
      </w:r>
      <w:r w:rsidR="00AD2444" w:rsidRPr="00371BA9">
        <w:fldChar w:fldCharType="end"/>
      </w:r>
      <w:r w:rsidRPr="00371BA9">
        <w:t xml:space="preserve"> found that 152 out of 165 </w:t>
      </w:r>
      <w:ins w:id="24" w:author="Michelle Leishman" w:date="2015-08-22T18:27:00Z">
        <w:r w:rsidR="006A0789">
          <w:t xml:space="preserve">studies </w:t>
        </w:r>
      </w:ins>
      <w:r w:rsidRPr="00371BA9">
        <w:t xml:space="preserve">reported decreased values for recorded ecological metrics. Invasion by exotic plants in response to flood reduction often results in extensive shifts in riparian plant assemblages and reduction of both taxonomic and functional diversity </w:t>
      </w:r>
      <w:r w:rsidR="00AD2444"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AD2444"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00AD2444" w:rsidRPr="00371BA9">
        <w:fldChar w:fldCharType="end"/>
      </w:r>
      <w:r w:rsidRPr="00371BA9">
        <w:t xml:space="preserve">. </w:t>
      </w:r>
      <w:proofErr w:type="spellStart"/>
      <w:r w:rsidR="00DD7C29">
        <w:t>T</w:t>
      </w:r>
      <w:r w:rsidR="00E03DFC">
        <w:t>errestrialisation</w:t>
      </w:r>
      <w:proofErr w:type="spellEnd"/>
      <w:r w:rsidR="00DD7C29" w:rsidRPr="00DD7C29">
        <w:t xml:space="preserve"> of riparian plant communities</w:t>
      </w:r>
      <w:r w:rsidR="00DD7C29">
        <w:t xml:space="preserve"> has also been described</w:t>
      </w:r>
      <w:r w:rsidR="00DD7C29" w:rsidRPr="00DD7C29">
        <w:t xml:space="preserve"> in systems where low flow conditions dominate </w:t>
      </w:r>
      <w:r w:rsidR="00AD2444">
        <w:fldChar w:fldCharType="begin" w:fldLock="1"/>
      </w:r>
      <w:r w:rsidR="00CF54B2">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AD2444">
        <w:fldChar w:fldCharType="separate"/>
      </w:r>
      <w:r w:rsidR="00DD7C29" w:rsidRPr="00DD7C29">
        <w:rPr>
          <w:noProof/>
        </w:rPr>
        <w:t>(Poff &amp; Zimmerman 2010)</w:t>
      </w:r>
      <w:r w:rsidR="00AD2444">
        <w:fldChar w:fldCharType="end"/>
      </w:r>
      <w:r w:rsidR="00DD7C29">
        <w:t>.</w:t>
      </w:r>
      <w:r w:rsidR="00DD7C29" w:rsidRPr="00DD7C29">
        <w:t xml:space="preserve"> </w:t>
      </w:r>
    </w:p>
    <w:p w:rsidR="00466CD0" w:rsidRPr="00371BA9" w:rsidRDefault="00466CD0" w:rsidP="00633DB6">
      <w:pPr>
        <w:spacing w:line="48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AD2444"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AD2444"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00AD2444" w:rsidRPr="00371BA9">
        <w:fldChar w:fldCharType="end"/>
      </w:r>
      <w:r w:rsidRPr="00371BA9">
        <w:t xml:space="preserve">. This effect is often exacerbated by the entourage of exotic species brought by humans into the landscapes we occupy </w:t>
      </w:r>
      <w:r w:rsidR="00AD2444"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00AD2444"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00AD2444" w:rsidRPr="00371BA9">
        <w:fldChar w:fldCharType="end"/>
      </w:r>
      <w:r w:rsidRPr="00371BA9">
        <w:t xml:space="preserve">, </w:t>
      </w:r>
      <w:ins w:id="25" w:author="Michelle Leishman" w:date="2015-08-22T18:28:00Z">
        <w:r w:rsidR="006A0789">
          <w:t xml:space="preserve">with </w:t>
        </w:r>
      </w:ins>
      <w:r w:rsidRPr="00371BA9">
        <w:t xml:space="preserve">local extirpation of indigenous species </w:t>
      </w:r>
      <w:r w:rsidR="00AD2444"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00AD2444" w:rsidRPr="00371BA9">
        <w:fldChar w:fldCharType="separate"/>
      </w:r>
      <w:r w:rsidRPr="00371BA9">
        <w:rPr>
          <w:noProof/>
        </w:rPr>
        <w:t>(Davis 2003)</w:t>
      </w:r>
      <w:r w:rsidR="00AD2444" w:rsidRPr="00371BA9">
        <w:fldChar w:fldCharType="end"/>
      </w:r>
      <w:r w:rsidRPr="00371BA9">
        <w:t xml:space="preserve"> and </w:t>
      </w:r>
      <w:commentRangeStart w:id="26"/>
      <w:r w:rsidRPr="00371BA9">
        <w:t xml:space="preserve">stifling </w:t>
      </w:r>
      <w:commentRangeEnd w:id="26"/>
      <w:r w:rsidR="006A0789">
        <w:rPr>
          <w:rStyle w:val="CommentReference"/>
        </w:rPr>
        <w:commentReference w:id="26"/>
      </w:r>
      <w:r w:rsidRPr="00371BA9">
        <w:t xml:space="preserve">of </w:t>
      </w:r>
      <w:proofErr w:type="spellStart"/>
      <w:r w:rsidRPr="00371BA9">
        <w:t>successional</w:t>
      </w:r>
      <w:proofErr w:type="spellEnd"/>
      <w:r w:rsidRPr="00371BA9">
        <w:t xml:space="preserve"> processes </w:t>
      </w:r>
      <w:r w:rsidR="00AD2444" w:rsidRPr="00371BA9">
        <w:fldChar w:fldCharType="begin" w:fldLock="1"/>
      </w:r>
      <w:r w:rsidR="00633DB6">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00AD2444"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00AD2444" w:rsidRPr="00371BA9">
        <w:fldChar w:fldCharType="end"/>
      </w:r>
      <w:r w:rsidRPr="00371BA9">
        <w:t xml:space="preserve"> being common outcomes of plant invasion. A recent</w:t>
      </w:r>
      <w:ins w:id="27" w:author="Michelle Leishman" w:date="2015-08-22T18:32:00Z">
        <w:r w:rsidR="006A0789">
          <w:t xml:space="preserve"> multi-biome</w:t>
        </w:r>
      </w:ins>
      <w:r w:rsidRPr="00371BA9">
        <w:t xml:space="preserve"> </w:t>
      </w:r>
      <w:del w:id="28" w:author="Michelle Leishman" w:date="2015-08-22T18:29:00Z">
        <w:r w:rsidRPr="00371BA9" w:rsidDel="006A0789">
          <w:delText xml:space="preserve">international </w:delText>
        </w:r>
      </w:del>
      <w:r w:rsidRPr="00371BA9">
        <w:t xml:space="preserve">meta-analysis </w:t>
      </w:r>
      <w:del w:id="29" w:author="Michelle Leishman" w:date="2015-08-22T18:32:00Z">
        <w:r w:rsidRPr="00371BA9" w:rsidDel="006A0789">
          <w:delText xml:space="preserve">linked </w:delText>
        </w:r>
      </w:del>
      <w:ins w:id="30" w:author="Michelle Leishman" w:date="2015-08-22T18:32:00Z">
        <w:r w:rsidR="006A0789">
          <w:t>found that</w:t>
        </w:r>
        <w:r w:rsidR="006A0789" w:rsidRPr="00371BA9">
          <w:t xml:space="preserve"> </w:t>
        </w:r>
      </w:ins>
      <w:r w:rsidRPr="00371BA9">
        <w:t xml:space="preserve">land-use intensification </w:t>
      </w:r>
      <w:del w:id="31" w:author="Michelle Leishman" w:date="2015-08-22T18:32:00Z">
        <w:r w:rsidRPr="00371BA9" w:rsidDel="006A0789">
          <w:delText xml:space="preserve">to </w:delText>
        </w:r>
      </w:del>
      <w:ins w:id="32" w:author="Michelle Leishman" w:date="2015-08-22T18:32:00Z">
        <w:r w:rsidR="006A0789">
          <w:t>was associated with</w:t>
        </w:r>
        <w:r w:rsidR="006A0789" w:rsidRPr="00371BA9">
          <w:t xml:space="preserve"> </w:t>
        </w:r>
      </w:ins>
      <w:r w:rsidRPr="00371BA9">
        <w:t xml:space="preserve">diminished functional redundancy and ability to respond to disturbance </w:t>
      </w:r>
      <w:r w:rsidR="00AD2444"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2444"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00AD2444" w:rsidRPr="00371BA9">
        <w:fldChar w:fldCharType="end"/>
      </w:r>
      <w:r w:rsidRPr="00371BA9">
        <w:t xml:space="preserve">.  </w:t>
      </w:r>
    </w:p>
    <w:p w:rsidR="00466CD0" w:rsidRPr="00371BA9" w:rsidRDefault="00466CD0" w:rsidP="00633DB6">
      <w:pPr>
        <w:spacing w:line="480" w:lineRule="auto"/>
        <w:jc w:val="both"/>
      </w:pPr>
      <w:r w:rsidRPr="00371BA9">
        <w:lastRenderedPageBreak/>
        <w:t xml:space="preserve">Environmental homogenisation of riparian landscapes by this triad of flow modification, land-use change and exotic invasion therefore has profound implications for riparian biodiversity. The environmental flows concept posits that given a solid understanding of the </w:t>
      </w:r>
      <w:proofErr w:type="spellStart"/>
      <w:r w:rsidRPr="00371BA9">
        <w:t>hydroecology</w:t>
      </w:r>
      <w:proofErr w:type="spellEnd"/>
      <w:r w:rsidRPr="00371BA9">
        <w:t xml:space="preserve"> of a given riparian assemblage, restoration of riparian ecosystems on regulated rivers can be facilitated by releasing engineered flows which support </w:t>
      </w:r>
      <w:del w:id="33" w:author="Michelle Leishman" w:date="2015-08-22T18:33:00Z">
        <w:r w:rsidRPr="00371BA9" w:rsidDel="00C30E47">
          <w:delText xml:space="preserve">the </w:delText>
        </w:r>
      </w:del>
      <w:r w:rsidRPr="00371BA9">
        <w:t xml:space="preserve">indigenous </w:t>
      </w:r>
      <w:ins w:id="34" w:author="Michelle Leishman" w:date="2015-08-22T18:34:00Z">
        <w:r w:rsidR="00C30E47">
          <w:t xml:space="preserve">plant </w:t>
        </w:r>
      </w:ins>
      <w:del w:id="35" w:author="Michelle Leishman" w:date="2015-08-22T18:33:00Z">
        <w:r w:rsidRPr="00371BA9" w:rsidDel="00C30E47">
          <w:delText xml:space="preserve">ecology </w:delText>
        </w:r>
      </w:del>
      <w:ins w:id="36" w:author="Michelle Leishman" w:date="2015-08-22T18:33:00Z">
        <w:r w:rsidR="00C30E47">
          <w:t>assemblages</w:t>
        </w:r>
        <w:r w:rsidR="00C30E47" w:rsidRPr="00371BA9">
          <w:t xml:space="preserve"> </w:t>
        </w:r>
      </w:ins>
      <w:r w:rsidR="00AD2444"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AD2444"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00AD2444"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rsidR="00466CD0" w:rsidRPr="00371BA9" w:rsidRDefault="00466CD0" w:rsidP="00633DB6">
      <w:pPr>
        <w:spacing w:line="480" w:lineRule="auto"/>
        <w:jc w:val="both"/>
      </w:pPr>
      <w:r w:rsidRPr="00371BA9">
        <w:t xml:space="preserve">To this end, we used a functional trait diversity approach to </w:t>
      </w:r>
      <w:r w:rsidR="00633DB6">
        <w:t>examine</w:t>
      </w:r>
      <w:r w:rsidRPr="00371BA9">
        <w:t xml:space="preserve"> vegetation responses to hydrological alteration in a modified landscape in south-east Queensland, Australia.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w:t>
      </w:r>
      <w:proofErr w:type="spellStart"/>
      <w:r w:rsidRPr="00931E85">
        <w:t>unimodal</w:t>
      </w:r>
      <w:proofErr w:type="spellEnd"/>
      <w:r w:rsidRPr="00931E85">
        <w:t xml:space="preserve">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rsidR="00A01089" w:rsidRPr="00371BA9" w:rsidRDefault="00A01089" w:rsidP="00633DB6">
      <w:pPr>
        <w:spacing w:line="480" w:lineRule="auto"/>
        <w:jc w:val="both"/>
      </w:pPr>
    </w:p>
    <w:p w:rsidR="00466CD0" w:rsidRPr="00371BA9" w:rsidRDefault="00466CD0" w:rsidP="00633DB6">
      <w:pPr>
        <w:spacing w:line="480" w:lineRule="auto"/>
        <w:jc w:val="both"/>
      </w:pPr>
    </w:p>
    <w:p w:rsidR="00466CD0" w:rsidRPr="00371BA9" w:rsidRDefault="00466CD0" w:rsidP="00633DB6">
      <w:pPr>
        <w:spacing w:line="480" w:lineRule="auto"/>
        <w:jc w:val="both"/>
      </w:pPr>
    </w:p>
    <w:p w:rsidR="00466CD0" w:rsidRDefault="00466CD0" w:rsidP="00633DB6">
      <w:pPr>
        <w:spacing w:line="480" w:lineRule="auto"/>
        <w:jc w:val="both"/>
      </w:pPr>
    </w:p>
    <w:p w:rsidR="005C5577" w:rsidRDefault="005C5577" w:rsidP="00633DB6">
      <w:pPr>
        <w:spacing w:line="480" w:lineRule="auto"/>
        <w:jc w:val="both"/>
      </w:pPr>
    </w:p>
    <w:p w:rsidR="005C5577" w:rsidRDefault="005C5577" w:rsidP="00633DB6">
      <w:pPr>
        <w:spacing w:line="480" w:lineRule="auto"/>
        <w:jc w:val="both"/>
      </w:pPr>
    </w:p>
    <w:p w:rsidR="005C5577" w:rsidRPr="00371BA9" w:rsidRDefault="005C5577" w:rsidP="00633DB6">
      <w:pPr>
        <w:spacing w:line="480" w:lineRule="auto"/>
        <w:jc w:val="both"/>
      </w:pPr>
    </w:p>
    <w:p w:rsidR="00466CD0" w:rsidRPr="00371BA9" w:rsidRDefault="005C5577" w:rsidP="005C5577">
      <w:pPr>
        <w:spacing w:line="360" w:lineRule="auto"/>
        <w:jc w:val="both"/>
      </w:pPr>
      <w:r>
        <w:t>REGIONAL SETTING AND HYDROLOGY</w:t>
      </w:r>
    </w:p>
    <w:p w:rsidR="00466CD0" w:rsidRPr="00371BA9" w:rsidRDefault="00633DB6" w:rsidP="00633DB6">
      <w:pPr>
        <w:spacing w:line="480" w:lineRule="auto"/>
        <w:jc w:val="both"/>
      </w:pPr>
      <w:r w:rsidRPr="00633DB6">
        <w:t xml:space="preserve">The study was </w:t>
      </w:r>
      <w:del w:id="37" w:author="Michelle Leishman" w:date="2015-08-22T18:35:00Z">
        <w:r w:rsidRPr="00633DB6" w:rsidDel="00E6497B">
          <w:delText xml:space="preserve">run </w:delText>
        </w:r>
      </w:del>
      <w:ins w:id="38" w:author="Michelle Leishman" w:date="2015-08-22T18:35:00Z">
        <w:r w:rsidR="00E6497B">
          <w:t>conducted</w:t>
        </w:r>
        <w:r w:rsidR="00E6497B" w:rsidRPr="00633DB6">
          <w:t xml:space="preserve"> </w:t>
        </w:r>
      </w:ins>
      <w:r w:rsidRPr="00633DB6">
        <w:t xml:space="preserve">across seven catchments in coastal south-east Queensland, Australia </w:t>
      </w:r>
      <w:commentRangeStart w:id="39"/>
      <w:r w:rsidRPr="00633DB6">
        <w:t>(-25.82º to -28.23º</w:t>
      </w:r>
      <w:r>
        <w:t xml:space="preserve"> S</w:t>
      </w:r>
      <w:commentRangeEnd w:id="39"/>
      <w:r w:rsidR="00E6497B">
        <w:rPr>
          <w:rStyle w:val="CommentReference"/>
        </w:rPr>
        <w:commentReference w:id="39"/>
      </w:r>
      <w:r>
        <w:t>, and 152.35º to 153.42ºE</w:t>
      </w:r>
      <w:r w:rsidRPr="006B027C">
        <w:t xml:space="preserve">, see </w:t>
      </w:r>
      <w:r w:rsidR="006B027C">
        <w:t>Fig 1</w:t>
      </w:r>
      <w:r>
        <w:t>)</w:t>
      </w:r>
      <w:r w:rsidRPr="00633DB6">
        <w:t>.</w:t>
      </w:r>
      <w:r w:rsidR="00466CD0" w:rsidRPr="00371BA9">
        <w:t xml:space="preserve"> The dominant land-use in the region is agriculture, with approximately 40</w:t>
      </w:r>
      <w:del w:id="40" w:author="Michelle Leishman" w:date="2015-08-22T18:36:00Z">
        <w:r w:rsidR="00466CD0" w:rsidRPr="00371BA9" w:rsidDel="00E6497B">
          <w:delText xml:space="preserve"> </w:delText>
        </w:r>
      </w:del>
      <w:r w:rsidR="00466CD0" w:rsidRPr="00371BA9">
        <w:t xml:space="preserve">% of the area under </w:t>
      </w:r>
      <w:ins w:id="41" w:author="Michelle Leishman" w:date="2015-08-22T18:36:00Z">
        <w:r w:rsidR="00E6497B">
          <w:t xml:space="preserve">livestock </w:t>
        </w:r>
      </w:ins>
      <w:r w:rsidR="00466CD0" w:rsidRPr="00371BA9">
        <w:t>grazing, and 4</w:t>
      </w:r>
      <w:del w:id="42" w:author="Michelle Leishman" w:date="2015-08-22T18:36:00Z">
        <w:r w:rsidR="00466CD0" w:rsidRPr="00371BA9" w:rsidDel="00E6497B">
          <w:delText xml:space="preserve"> </w:delText>
        </w:r>
      </w:del>
      <w:r w:rsidR="00466CD0" w:rsidRPr="00371BA9">
        <w:t>% used for cropping. Urbanisation is also extensive, particularly along the coast. Native vegetation within conservation estate or state forest comprises 20</w:t>
      </w:r>
      <w:del w:id="43" w:author="Michelle Leishman" w:date="2015-08-22T18:36:00Z">
        <w:r w:rsidR="00466CD0" w:rsidRPr="00371BA9" w:rsidDel="00E6497B">
          <w:delText xml:space="preserve"> </w:delText>
        </w:r>
      </w:del>
      <w:r w:rsidR="00466CD0" w:rsidRPr="00371BA9">
        <w:t xml:space="preserve">% of the study area, and </w:t>
      </w:r>
      <w:del w:id="44" w:author="Michelle Leishman" w:date="2015-08-22T18:37:00Z">
        <w:r w:rsidR="00466CD0" w:rsidRPr="00371BA9" w:rsidDel="00E6497B">
          <w:delText xml:space="preserve">additional </w:delText>
        </w:r>
      </w:del>
      <w:r w:rsidR="00466CD0" w:rsidRPr="00371BA9">
        <w:t>native vegetation remnants are common in steep terrain.  This study area has a subtropical climate</w:t>
      </w:r>
      <w:del w:id="45" w:author="Michelle Leishman" w:date="2015-08-22T18:37:00Z">
        <w:r w:rsidR="00466CD0" w:rsidRPr="00371BA9" w:rsidDel="00E6497B">
          <w:delText>,</w:delText>
        </w:r>
      </w:del>
      <w:r w:rsidR="00466CD0" w:rsidRPr="00371BA9">
        <w:t xml:space="preserve"> and is influenced by both tropical and temperate weather patterns. Little variation in temperature is present throughout the region, although mean annual rainfall varies considerably, from 800 mm in the west to 1400 mm in the eastern coastal catchments</w:t>
      </w:r>
      <w:r w:rsidR="00831989">
        <w:t xml:space="preserve"> (Bureau of Meteorology 2009)</w:t>
      </w:r>
      <w:r w:rsidR="00466CD0" w:rsidRPr="00371BA9">
        <w:t>.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w:t>
      </w:r>
      <w:del w:id="46" w:author="Michelle Leishman" w:date="2015-08-22T18:37:00Z">
        <w:r w:rsidR="00466CD0" w:rsidRPr="00371BA9" w:rsidDel="00E6497B">
          <w:delText>,</w:delText>
        </w:r>
      </w:del>
      <w:r w:rsidR="00466CD0" w:rsidRPr="00371BA9">
        <w:t xml:space="preserve"> and river discharge regimes in the region are typically unpredictable, with high coefficients of variation in mean daily flow</w:t>
      </w:r>
      <w:r w:rsidR="00CF54B2">
        <w:t xml:space="preserve"> </w:t>
      </w:r>
      <w:r w:rsidR="00AD2444">
        <w:fldChar w:fldCharType="begin" w:fldLock="1"/>
      </w:r>
      <w:r w:rsidR="00222CC5">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AD2444">
        <w:fldChar w:fldCharType="separate"/>
      </w:r>
      <w:r w:rsidR="00CF54B2" w:rsidRPr="00CF54B2">
        <w:rPr>
          <w:noProof/>
        </w:rPr>
        <w:t xml:space="preserve">(Rustomji, Bennett &amp; Chiew 2009; Kennard </w:t>
      </w:r>
      <w:r w:rsidR="00CF54B2" w:rsidRPr="00CF54B2">
        <w:rPr>
          <w:i/>
          <w:noProof/>
        </w:rPr>
        <w:t>et al.</w:t>
      </w:r>
      <w:r w:rsidR="00CF54B2" w:rsidRPr="00CF54B2">
        <w:rPr>
          <w:noProof/>
        </w:rPr>
        <w:t xml:space="preserve"> 2010)</w:t>
      </w:r>
      <w:r w:rsidR="00AD2444">
        <w:fldChar w:fldCharType="end"/>
      </w:r>
      <w:r w:rsidR="00466CD0" w:rsidRPr="00371BA9">
        <w:t xml:space="preserve">. </w:t>
      </w:r>
      <w:del w:id="47" w:author="Michelle Leishman" w:date="2015-08-22T18:38:00Z">
        <w:r w:rsidR="00466CD0" w:rsidRPr="00371BA9" w:rsidDel="00E6497B">
          <w:delText>This said, s</w:delText>
        </w:r>
      </w:del>
      <w:ins w:id="48" w:author="Michelle Leishman" w:date="2015-08-22T18:38:00Z">
        <w:r w:rsidR="00E6497B">
          <w:t>S</w:t>
        </w:r>
      </w:ins>
      <w:r w:rsidR="00466CD0" w:rsidRPr="00371BA9">
        <w:t xml:space="preserve">ubstantial hydrological variability is represented across coastal south-east Queensland. Four of the twelve hydrological classes identified on the Australian continent by Kennard et al. (2010) are present in the area: perennial, stable </w:t>
      </w:r>
      <w:proofErr w:type="spellStart"/>
      <w:r w:rsidR="00466CD0" w:rsidRPr="00371BA9">
        <w:t>baseflow</w:t>
      </w:r>
      <w:proofErr w:type="spellEnd"/>
      <w:r w:rsidR="00466CD0" w:rsidRPr="00371BA9">
        <w:t xml:space="preserve">; perennial, unpredictable </w:t>
      </w:r>
      <w:proofErr w:type="spellStart"/>
      <w:r w:rsidR="00466CD0" w:rsidRPr="00371BA9">
        <w:t>baseflow</w:t>
      </w:r>
      <w:proofErr w:type="spellEnd"/>
      <w:r w:rsidR="00466CD0" w:rsidRPr="00371BA9">
        <w:t>; intermittent, unpredictable; and highly intermittent, unpredictable summer dominated.</w:t>
      </w:r>
    </w:p>
    <w:p w:rsidR="005C5577" w:rsidRDefault="00466CD0" w:rsidP="00633DB6">
      <w:pPr>
        <w:spacing w:line="480" w:lineRule="auto"/>
        <w:jc w:val="both"/>
      </w:pPr>
      <w:r w:rsidRPr="00371BA9">
        <w:t xml:space="preserve">River flow regimes throughout the study region are modified by dams, weirs, intra- and inter-basin water transfer, and </w:t>
      </w:r>
      <w:commentRangeStart w:id="49"/>
      <w:proofErr w:type="spellStart"/>
      <w:r w:rsidRPr="00371BA9">
        <w:t>unsupplemented</w:t>
      </w:r>
      <w:proofErr w:type="spellEnd"/>
      <w:r w:rsidRPr="00371BA9">
        <w:t xml:space="preserve"> </w:t>
      </w:r>
      <w:commentRangeEnd w:id="49"/>
      <w:r w:rsidR="00E6497B">
        <w:rPr>
          <w:rStyle w:val="CommentReference"/>
        </w:rPr>
        <w:commentReference w:id="49"/>
      </w:r>
      <w:r w:rsidRPr="00371BA9">
        <w:t xml:space="preserve">water extraction. The majority of the dams were constructed by </w:t>
      </w:r>
      <w:r w:rsidR="00633DB6">
        <w:t>the mid-</w:t>
      </w:r>
      <w:r w:rsidRPr="00371BA9">
        <w:t xml:space="preserve">1970s and have a maximum capacity of less than 50,000 ML. Two substantially larger dams (Wivenhoe Dam – 1,150,000 ML and </w:t>
      </w:r>
      <w:proofErr w:type="spellStart"/>
      <w:r w:rsidRPr="00371BA9">
        <w:t>Hinze</w:t>
      </w:r>
      <w:proofErr w:type="spellEnd"/>
      <w:r w:rsidRPr="00371BA9">
        <w:t xml:space="preserve"> Dam – 165,000 ML) in the area were constructed </w:t>
      </w:r>
      <w:r w:rsidRPr="00371BA9">
        <w:lastRenderedPageBreak/>
        <w:t xml:space="preserve">during the 1980s. </w:t>
      </w:r>
      <w:r w:rsidR="00AD2444"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AD2444" w:rsidRPr="00371BA9">
        <w:fldChar w:fldCharType="separate"/>
      </w:r>
      <w:r w:rsidRPr="00371BA9">
        <w:rPr>
          <w:noProof/>
        </w:rPr>
        <w:t xml:space="preserve">Mackay </w:t>
      </w:r>
      <w:r w:rsidRPr="00371BA9">
        <w:rPr>
          <w:i/>
          <w:noProof/>
        </w:rPr>
        <w:t xml:space="preserve">et al. </w:t>
      </w:r>
      <w:r w:rsidRPr="00371BA9">
        <w:rPr>
          <w:noProof/>
        </w:rPr>
        <w:t>(2014)</w:t>
      </w:r>
      <w:r w:rsidR="00AD2444"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w:t>
      </w:r>
      <w:proofErr w:type="spellStart"/>
      <w:r w:rsidRPr="00371BA9">
        <w:t>perenniality</w:t>
      </w:r>
      <w:proofErr w:type="spellEnd"/>
      <w:r w:rsidRPr="00371BA9">
        <w:t xml:space="preserve"> in drier systems and altered low spell duration are also common, few other generalisations can be made about the effects of regulation on stream</w:t>
      </w:r>
      <w:ins w:id="50" w:author="Michelle Leishman" w:date="2015-08-22T18:39:00Z">
        <w:r w:rsidR="00E6497B">
          <w:t xml:space="preserve"> </w:t>
        </w:r>
      </w:ins>
      <w:r w:rsidRPr="00371BA9">
        <w:t xml:space="preserve">flows in the region </w:t>
      </w:r>
      <w:r w:rsidR="00AD2444"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AD2444"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00AD2444" w:rsidRPr="00371BA9">
        <w:fldChar w:fldCharType="end"/>
      </w:r>
      <w:r w:rsidRPr="00371BA9">
        <w:t xml:space="preserve">.   </w:t>
      </w:r>
    </w:p>
    <w:p w:rsidR="005C5577" w:rsidRDefault="000A56B9" w:rsidP="005C5577">
      <w:pPr>
        <w:keepNext/>
        <w:spacing w:line="480" w:lineRule="auto"/>
        <w:jc w:val="both"/>
      </w:pPr>
      <w:r>
        <w:rPr>
          <w:noProof/>
          <w:lang w:eastAsia="en-AU"/>
        </w:rPr>
        <w:drawing>
          <wp:inline distT="0" distB="0" distL="0" distR="0">
            <wp:extent cx="4111556" cy="58965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3151" cy="5913162"/>
                    </a:xfrm>
                    <a:prstGeom prst="rect">
                      <a:avLst/>
                    </a:prstGeom>
                  </pic:spPr>
                </pic:pic>
              </a:graphicData>
            </a:graphic>
          </wp:inline>
        </w:drawing>
      </w:r>
    </w:p>
    <w:p w:rsidR="005C5577" w:rsidRDefault="005C5577" w:rsidP="005C5577">
      <w:pPr>
        <w:pStyle w:val="Caption"/>
        <w:jc w:val="both"/>
      </w:pPr>
      <w:commentRangeStart w:id="51"/>
      <w:r>
        <w:t xml:space="preserve">Figure </w:t>
      </w:r>
      <w:fldSimple w:instr=" SEQ Figure \* ARABIC ">
        <w:r>
          <w:rPr>
            <w:noProof/>
          </w:rPr>
          <w:t>1</w:t>
        </w:r>
      </w:fldSimple>
      <w:r w:rsidR="007E4EA2">
        <w:t xml:space="preserve">. </w:t>
      </w:r>
      <w:commentRangeEnd w:id="51"/>
      <w:r w:rsidR="00E6497B">
        <w:rPr>
          <w:rStyle w:val="CommentReference"/>
          <w:i w:val="0"/>
          <w:iCs w:val="0"/>
          <w:color w:val="auto"/>
        </w:rPr>
        <w:commentReference w:id="51"/>
      </w:r>
      <w:r w:rsidR="007E4EA2">
        <w:t xml:space="preserve">Study catchments and locations of </w:t>
      </w:r>
      <w:r>
        <w:t>field sites in south-eastern Queensland.</w:t>
      </w:r>
    </w:p>
    <w:p w:rsidR="005C5577" w:rsidRDefault="005C5577" w:rsidP="00633DB6">
      <w:pPr>
        <w:spacing w:line="480" w:lineRule="auto"/>
        <w:jc w:val="both"/>
      </w:pPr>
    </w:p>
    <w:p w:rsidR="005C5577" w:rsidRDefault="005C5577" w:rsidP="00633DB6">
      <w:pPr>
        <w:spacing w:line="480" w:lineRule="auto"/>
        <w:jc w:val="both"/>
      </w:pPr>
    </w:p>
    <w:p w:rsidR="005C5577" w:rsidRDefault="005C5577" w:rsidP="00633DB6">
      <w:pPr>
        <w:spacing w:line="480" w:lineRule="auto"/>
        <w:jc w:val="both"/>
      </w:pPr>
    </w:p>
    <w:p w:rsidR="005C5577" w:rsidRDefault="005C5577" w:rsidP="00633DB6">
      <w:pPr>
        <w:spacing w:line="480" w:lineRule="auto"/>
        <w:jc w:val="both"/>
      </w:pPr>
    </w:p>
    <w:p w:rsidR="005C5577" w:rsidRDefault="005C5577" w:rsidP="00633DB6">
      <w:pPr>
        <w:spacing w:line="480" w:lineRule="auto"/>
        <w:jc w:val="both"/>
      </w:pPr>
      <w:r>
        <w:t>METHODS</w:t>
      </w:r>
    </w:p>
    <w:p w:rsidR="005C5577" w:rsidRPr="00371BA9" w:rsidRDefault="005C5577" w:rsidP="00633DB6">
      <w:pPr>
        <w:spacing w:line="480" w:lineRule="auto"/>
        <w:jc w:val="both"/>
      </w:pPr>
      <w:r w:rsidRPr="00371BA9">
        <w:t xml:space="preserve">The current study is an extension of a previous larger study </w:t>
      </w:r>
      <w:r w:rsidR="00AD2444" w:rsidRPr="00371BA9">
        <w:fldChar w:fldCharType="begin" w:fldLock="1"/>
      </w:r>
      <w:r>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D2444" w:rsidRPr="00371BA9">
        <w:fldChar w:fldCharType="separate"/>
      </w:r>
      <w:r w:rsidRPr="00F17233">
        <w:rPr>
          <w:noProof/>
        </w:rPr>
        <w:t xml:space="preserve">(Arthington </w:t>
      </w:r>
      <w:r w:rsidRPr="00F17233">
        <w:rPr>
          <w:i/>
          <w:noProof/>
        </w:rPr>
        <w:t>et al.</w:t>
      </w:r>
      <w:r w:rsidRPr="00F17233">
        <w:rPr>
          <w:noProof/>
        </w:rPr>
        <w:t xml:space="preserve"> 2012)</w:t>
      </w:r>
      <w:r w:rsidR="00AD2444" w:rsidRPr="00371BA9">
        <w:fldChar w:fldCharType="end"/>
      </w:r>
      <w:r>
        <w:t>; t</w:t>
      </w:r>
      <w:r w:rsidRPr="00371BA9">
        <w:t xml:space="preserve">he report describing the original study provides extensive detail not included here. Except where specified, all statistical analyses were performed using the R statistical programming environment </w:t>
      </w:r>
      <w:r w:rsidR="00AD2444" w:rsidRPr="00371BA9">
        <w:fldChar w:fldCharType="begin" w:fldLock="1"/>
      </w:r>
      <w: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AD2444" w:rsidRPr="00371BA9">
        <w:fldChar w:fldCharType="separate"/>
      </w:r>
      <w:r w:rsidRPr="00633DB6">
        <w:rPr>
          <w:noProof/>
        </w:rPr>
        <w:t>(R Core Team 2015)</w:t>
      </w:r>
      <w:r w:rsidR="00AD2444" w:rsidRPr="00371BA9">
        <w:fldChar w:fldCharType="end"/>
      </w:r>
      <w:del w:id="52" w:author="Michelle Leishman" w:date="2015-08-22T18:40:00Z">
        <w:r w:rsidDel="00E6497B">
          <w:delText>,</w:delText>
        </w:r>
      </w:del>
      <w:r>
        <w:t xml:space="preserve"> and statistical significance was </w:t>
      </w:r>
      <w:proofErr w:type="spellStart"/>
      <w:r>
        <w:t>thresholded</w:t>
      </w:r>
      <w:proofErr w:type="spellEnd"/>
      <w:r>
        <w:t xml:space="preserve"> at alpha = 0.05.</w:t>
      </w:r>
    </w:p>
    <w:p w:rsidR="00466CD0" w:rsidRPr="00371BA9" w:rsidRDefault="00466CD0" w:rsidP="00633DB6">
      <w:pPr>
        <w:spacing w:line="480" w:lineRule="auto"/>
        <w:jc w:val="both"/>
      </w:pPr>
      <w:r w:rsidRPr="00371BA9">
        <w:rPr>
          <w:i/>
        </w:rPr>
        <w:t>Site selection and vegetation sampling</w:t>
      </w:r>
    </w:p>
    <w:p w:rsidR="00466CD0" w:rsidRPr="00371BA9" w:rsidRDefault="00466CD0" w:rsidP="00633DB6">
      <w:pPr>
        <w:spacing w:line="48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00AD2444"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00AD2444" w:rsidRPr="00371BA9">
        <w:fldChar w:fldCharType="separate"/>
      </w:r>
      <w:r w:rsidRPr="00371BA9">
        <w:rPr>
          <w:noProof/>
        </w:rPr>
        <w:t>(see Mackay et al., 2014)</w:t>
      </w:r>
      <w:r w:rsidR="00AD2444"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00633DB6">
        <w:t>, but separated by at least 2 km</w:t>
      </w:r>
      <w:r w:rsidRPr="00371BA9">
        <w:t>. Sampling sites required 100 continuous metres of relatively intact riparian vegetation</w:t>
      </w:r>
      <w:del w:id="53" w:author="Michelle Leishman" w:date="2015-08-22T18:41:00Z">
        <w:r w:rsidRPr="00371BA9" w:rsidDel="00E6497B">
          <w:delText>,</w:delText>
        </w:r>
      </w:del>
      <w:r w:rsidRPr="00371BA9">
        <w:t xml:space="preserve"> which was not subjected to regular burning and had not been cleared in at least 20 – 30 years. Ideally sites were not currently grazed, although this restriction was relaxed somewhat given the extensive pastoral land use throughout the region. </w:t>
      </w:r>
    </w:p>
    <w:p w:rsidR="00466CD0" w:rsidRPr="00371BA9" w:rsidRDefault="00466CD0" w:rsidP="00633DB6">
      <w:pPr>
        <w:spacing w:line="48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w:t>
      </w:r>
      <w:proofErr w:type="spellStart"/>
      <w:r w:rsidRPr="00371BA9">
        <w:t>macrochannel</w:t>
      </w:r>
      <w:proofErr w:type="spellEnd"/>
      <w:r w:rsidRPr="00371BA9">
        <w:t xml:space="preserve"> bank, or</w:t>
      </w:r>
      <w:r w:rsidR="00EA0005">
        <w:t xml:space="preserve"> to</w:t>
      </w:r>
      <w:r w:rsidRPr="00371BA9">
        <w:t xml:space="preserve"> a maximum of 50 m from the water’s edge. A standard sampling area was not used due to variability in vegetation structure, channel landforms and adjacent land uses. </w:t>
      </w:r>
      <w:commentRangeStart w:id="54"/>
      <w:r w:rsidRPr="00371BA9">
        <w:t>Site sampling areas were typically greater than 400 m</w:t>
      </w:r>
      <w:r w:rsidRPr="00371BA9">
        <w:rPr>
          <w:vertAlign w:val="superscript"/>
        </w:rPr>
        <w:t>2</w:t>
      </w:r>
      <w:r w:rsidRPr="00371BA9">
        <w:t xml:space="preserve"> but ranged from 260 – 1013 m</w:t>
      </w:r>
      <w:r w:rsidRPr="00371BA9">
        <w:rPr>
          <w:vertAlign w:val="superscript"/>
        </w:rPr>
        <w:t>2</w:t>
      </w:r>
      <w:commentRangeEnd w:id="54"/>
      <w:r w:rsidR="00E6497B">
        <w:rPr>
          <w:rStyle w:val="CommentReference"/>
        </w:rPr>
        <w:commentReference w:id="54"/>
      </w:r>
      <w:r w:rsidRPr="00371BA9">
        <w:t xml:space="preserve">. All trees, shrubs, ferns rushes, and sedges within a 5 m band </w:t>
      </w:r>
      <w:r w:rsidRPr="00371BA9">
        <w:lastRenderedPageBreak/>
        <w:t xml:space="preserve">centred on the transect line were identified and counted. Species identifications were confirmed by the Queensland Herbarium. </w:t>
      </w:r>
    </w:p>
    <w:p w:rsidR="00466CD0" w:rsidRPr="00371BA9" w:rsidRDefault="00466CD0" w:rsidP="00633DB6">
      <w:pPr>
        <w:spacing w:line="480" w:lineRule="auto"/>
        <w:jc w:val="both"/>
        <w:rPr>
          <w:i/>
        </w:rPr>
      </w:pPr>
      <w:r w:rsidRPr="00371BA9">
        <w:rPr>
          <w:i/>
        </w:rPr>
        <w:t>Describing stream hydrology and quantifying flow regulation</w:t>
      </w:r>
    </w:p>
    <w:p w:rsidR="00466CD0" w:rsidRPr="00371BA9" w:rsidRDefault="00466CD0" w:rsidP="00633DB6">
      <w:pPr>
        <w:spacing w:line="480" w:lineRule="auto"/>
        <w:jc w:val="both"/>
        <w:rPr>
          <w:color w:val="92D050"/>
        </w:rPr>
      </w:pPr>
      <w:r w:rsidRPr="00371BA9">
        <w:t>Daily discharge data for each reach were obtained from Queensland</w:t>
      </w:r>
      <w:r w:rsidR="00103EC7">
        <w:t xml:space="preserve"> Government Department of Natural Resources and Mines</w:t>
      </w:r>
      <w:r w:rsidR="00020CEF">
        <w:t xml:space="preserve"> (DNRM)</w:t>
      </w:r>
      <w:r w:rsidR="00103EC7">
        <w:t xml:space="preserve"> Water Monitoring Data Portal</w:t>
      </w:r>
      <w:r w:rsidRPr="00371BA9">
        <w:t xml:space="preserve"> (</w:t>
      </w:r>
      <w:r w:rsidR="00DA29B4" w:rsidRPr="00DA29B4">
        <w:t>https://www.dnrm.qld.gov.au/water/water-monitoring-and-data/portal</w:t>
      </w:r>
      <w:r w:rsidRPr="00371BA9">
        <w:t xml:space="preserve">). </w:t>
      </w:r>
      <w:del w:id="55" w:author="Michelle Leishman" w:date="2015-08-22T18:43:00Z">
        <w:r w:rsidRPr="00371BA9" w:rsidDel="00E6497B">
          <w:delText>Thirty five</w:delText>
        </w:r>
      </w:del>
      <w:ins w:id="56" w:author="Michelle Leishman" w:date="2015-08-22T18:43:00Z">
        <w:r w:rsidR="00E6497B">
          <w:t>Five</w:t>
        </w:r>
      </w:ins>
      <w:r w:rsidRPr="00371BA9">
        <w:t xml:space="preserve"> year time series spanning 1975 – 2009 were obtained where possible</w:t>
      </w:r>
      <w:ins w:id="57" w:author="Michelle Leishman" w:date="2015-08-22T18:43:00Z">
        <w:r w:rsidR="00E6497B">
          <w:t>, resulting in 30 time series</w:t>
        </w:r>
      </w:ins>
      <w:r w:rsidRPr="00371BA9">
        <w:t>. Missing da</w:t>
      </w:r>
      <w:r w:rsidR="00103EC7">
        <w:t xml:space="preserve">ta were </w:t>
      </w:r>
      <w:proofErr w:type="spellStart"/>
      <w:r w:rsidR="00103EC7">
        <w:t>infilled</w:t>
      </w:r>
      <w:proofErr w:type="spellEnd"/>
      <w:r w:rsidR="00103EC7">
        <w:t xml:space="preserve"> using the Time</w:t>
      </w:r>
      <w:r w:rsidRPr="00371BA9">
        <w:t xml:space="preserve"> Series Manager module in River Analysis Package </w:t>
      </w:r>
      <w:r w:rsidR="00AD2444"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AD2444" w:rsidRPr="00371BA9">
        <w:fldChar w:fldCharType="separate"/>
      </w:r>
      <w:r w:rsidR="00F17233" w:rsidRPr="00F17233">
        <w:rPr>
          <w:noProof/>
        </w:rPr>
        <w:t>(Marsh, Stewardson &amp; Kennard 2003)</w:t>
      </w:r>
      <w:r w:rsidR="00AD2444"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w:t>
      </w:r>
      <w:proofErr w:type="spellStart"/>
      <w:r w:rsidRPr="00371BA9">
        <w:t>infilled</w:t>
      </w:r>
      <w:proofErr w:type="spellEnd"/>
      <w:r w:rsidRPr="00371BA9">
        <w:t xml:space="preserve"> by multiple </w:t>
      </w:r>
      <w:proofErr w:type="gramStart"/>
      <w:r w:rsidRPr="00371BA9">
        <w:t>regression</w:t>
      </w:r>
      <w:proofErr w:type="gramEnd"/>
      <w:del w:id="58" w:author="Michelle Leishman" w:date="2015-08-22T18:43:00Z">
        <w:r w:rsidRPr="00371BA9" w:rsidDel="00E6497B">
          <w:delText>,</w:delText>
        </w:r>
      </w:del>
      <w:r w:rsidRPr="00371BA9">
        <w:t xml:space="preserve"> as the flow at this gauge is altered by </w:t>
      </w:r>
      <w:proofErr w:type="spellStart"/>
      <w:r w:rsidRPr="00371BA9">
        <w:t>Moogerah</w:t>
      </w:r>
      <w:proofErr w:type="spellEnd"/>
      <w:r w:rsidRPr="00371BA9">
        <w:t xml:space="preserve"> Dam. The record for this site was truncated to exclude the periods where data was missing. The shortest remaining period (34 days) was </w:t>
      </w:r>
      <w:proofErr w:type="spellStart"/>
      <w:r w:rsidRPr="00371BA9">
        <w:t>infilled</w:t>
      </w:r>
      <w:proofErr w:type="spellEnd"/>
      <w:r w:rsidRPr="00371BA9">
        <w:t xml:space="preserve"> by linear interpolation. Flow data for one site (Obi Obi Creek at </w:t>
      </w:r>
      <w:proofErr w:type="spellStart"/>
      <w:r w:rsidRPr="00371BA9">
        <w:t>Kidaman</w:t>
      </w:r>
      <w:proofErr w:type="spellEnd"/>
      <w:r w:rsidRPr="00371BA9">
        <w:t xml:space="preserve">) was obtained from Water Quality Accounting (Queensland </w:t>
      </w:r>
      <w:r w:rsidR="00020CEF">
        <w:t>DNRM</w:t>
      </w:r>
      <w:r w:rsidRPr="00371BA9">
        <w:t>) as modelled gauge data derived from a calibration model for the Mary River catchment.</w:t>
      </w:r>
    </w:p>
    <w:p w:rsidR="00466CD0" w:rsidRPr="00371BA9" w:rsidRDefault="00466CD0" w:rsidP="00633DB6">
      <w:pPr>
        <w:spacing w:line="480" w:lineRule="auto"/>
        <w:jc w:val="both"/>
        <w:rPr>
          <w:color w:val="FF0000"/>
        </w:rPr>
      </w:pPr>
      <w:r w:rsidRPr="00371BA9">
        <w:t xml:space="preserve">River Analysis Package was used to generate a set of 18 ecologically relevant hydrological metrics for each site, describing mean and </w:t>
      </w:r>
      <w:proofErr w:type="spellStart"/>
      <w:r w:rsidRPr="00371BA9">
        <w:t>interannual</w:t>
      </w:r>
      <w:proofErr w:type="spellEnd"/>
      <w:r w:rsidRPr="00371BA9">
        <w:t xml:space="preserve"> variability in the frequency, magnitude</w:t>
      </w:r>
      <w:ins w:id="59" w:author="Michelle Leishman" w:date="2015-08-22T18:44:00Z">
        <w:r w:rsidR="00742E34">
          <w:t>,</w:t>
        </w:r>
      </w:ins>
      <w:del w:id="60" w:author="Michelle Leishman" w:date="2015-08-22T18:44:00Z">
        <w:r w:rsidRPr="00371BA9" w:rsidDel="00742E34">
          <w:delText xml:space="preserve"> and </w:delText>
        </w:r>
      </w:del>
      <w:ins w:id="61" w:author="Michelle Leishman" w:date="2015-08-22T18:44:00Z">
        <w:r w:rsidR="00742E34">
          <w:t xml:space="preserve"> </w:t>
        </w:r>
      </w:ins>
      <w:r w:rsidRPr="00371BA9">
        <w:t>duration and seasonal timing of high and low flow</w:t>
      </w:r>
      <w:del w:id="62" w:author="Michelle Leishman" w:date="2015-08-22T18:44:00Z">
        <w:r w:rsidRPr="00371BA9" w:rsidDel="00742E34">
          <w:delText>s</w:delText>
        </w:r>
      </w:del>
      <w:r w:rsidRPr="00371BA9">
        <w:t xml:space="preserve"> conditions. Table 1 provides definitions of these </w:t>
      </w:r>
      <w:r w:rsidR="006002E7">
        <w:t>flow regime characteristics</w:t>
      </w:r>
      <w:r w:rsidRPr="00371BA9">
        <w:t xml:space="preserve"> and describes their ecological importance and contribution to environmental heterogeneity. As a number of these metrics exhibited </w:t>
      </w:r>
      <w:proofErr w:type="spellStart"/>
      <w:r w:rsidRPr="00371BA9">
        <w:t>collinearity</w:t>
      </w:r>
      <w:proofErr w:type="spellEnd"/>
      <w:r w:rsidRPr="00371BA9">
        <w:t xml:space="preserve">,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rsidR="00466CD0" w:rsidRPr="00371BA9" w:rsidRDefault="00466CD0" w:rsidP="00633DB6">
      <w:pPr>
        <w:spacing w:line="480" w:lineRule="auto"/>
        <w:jc w:val="both"/>
      </w:pPr>
      <w:r w:rsidRPr="00371BA9">
        <w:t xml:space="preserve">The extent of flow regulation at a given gauge site was characterised by the percentage deviation of each metric from the same metric generated using modelled pre-development flow data. These </w:t>
      </w:r>
      <w:r w:rsidRPr="00371BA9">
        <w:lastRenderedPageBreak/>
        <w:t xml:space="preserve">modelled pre-development daily discharge data were obtained </w:t>
      </w:r>
      <w:r w:rsidR="005C63D9">
        <w:t>from</w:t>
      </w:r>
      <w:r w:rsidRPr="00371BA9">
        <w:t xml:space="preserve"> a generic integrated water quantity and quality simulation model (IQQM) developed for the region </w:t>
      </w:r>
      <w:r w:rsidR="00AD2444"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AD2444" w:rsidRPr="00371BA9">
        <w:fldChar w:fldCharType="separate"/>
      </w:r>
      <w:r w:rsidR="00F17233" w:rsidRPr="00F17233">
        <w:rPr>
          <w:noProof/>
        </w:rPr>
        <w:t>(Simons, Podger &amp; Cooke 1996)</w:t>
      </w:r>
      <w:r w:rsidR="00AD2444" w:rsidRPr="00371BA9">
        <w:fldChar w:fldCharType="end"/>
      </w:r>
      <w:r w:rsidRPr="00371BA9">
        <w:t xml:space="preserve">. IQQM data were available only for the period up to 1999, so data from the timeframe 1975-1999 were used for comparison. </w:t>
      </w:r>
    </w:p>
    <w:p w:rsidR="00466CD0" w:rsidRPr="00371BA9" w:rsidRDefault="00466CD0" w:rsidP="00633DB6">
      <w:pPr>
        <w:pStyle w:val="Caption"/>
        <w:keepNext/>
        <w:spacing w:line="480" w:lineRule="auto"/>
        <w:jc w:val="both"/>
        <w:rPr>
          <w:color w:val="auto"/>
          <w:sz w:val="22"/>
          <w:szCs w:val="22"/>
        </w:rPr>
      </w:pPr>
      <w:r w:rsidRPr="00371BA9">
        <w:rPr>
          <w:color w:val="auto"/>
          <w:sz w:val="22"/>
          <w:szCs w:val="22"/>
        </w:rPr>
        <w:t xml:space="preserve">Table 1. Hydrological variables used as metrics of </w:t>
      </w:r>
      <w:proofErr w:type="spellStart"/>
      <w:r w:rsidRPr="00371BA9">
        <w:rPr>
          <w:color w:val="auto"/>
          <w:sz w:val="22"/>
          <w:szCs w:val="22"/>
        </w:rPr>
        <w:t>fluvially</w:t>
      </w:r>
      <w:proofErr w:type="spellEnd"/>
      <w:r w:rsidRPr="00371BA9">
        <w:rPr>
          <w:color w:val="auto"/>
          <w:sz w:val="22"/>
          <w:szCs w:val="22"/>
        </w:rPr>
        <w:t xml:space="preserve"> induced environmental heterogeneity in the riparian zone (adapted from </w:t>
      </w:r>
      <w:commentRangeStart w:id="63"/>
      <w:r w:rsidRPr="00371BA9">
        <w:rPr>
          <w:color w:val="auto"/>
          <w:sz w:val="22"/>
          <w:szCs w:val="22"/>
        </w:rPr>
        <w:t>Lawson et al. 2015b</w:t>
      </w:r>
      <w:commentRangeEnd w:id="63"/>
      <w:r w:rsidR="00B821BA">
        <w:rPr>
          <w:rStyle w:val="CommentReference"/>
          <w:i w:val="0"/>
          <w:iCs w:val="0"/>
          <w:color w:val="auto"/>
        </w:rPr>
        <w:commentReference w:id="63"/>
      </w:r>
      <w:r w:rsidRPr="00371BA9">
        <w:rPr>
          <w:color w:val="auto"/>
          <w:sz w:val="22"/>
          <w:szCs w:val="22"/>
        </w:rPr>
        <w:t>).</w:t>
      </w:r>
    </w:p>
    <w:tbl>
      <w:tblPr>
        <w:tblW w:w="9016" w:type="dxa"/>
        <w:tblBorders>
          <w:top w:val="single" w:sz="4" w:space="0" w:color="auto"/>
          <w:left w:val="single" w:sz="4" w:space="0" w:color="auto"/>
          <w:bottom w:val="single" w:sz="4" w:space="0" w:color="auto"/>
          <w:right w:val="single" w:sz="4" w:space="0" w:color="auto"/>
        </w:tblBorders>
        <w:tblLayout w:type="fixed"/>
        <w:tblLook w:val="04A0"/>
      </w:tblPr>
      <w:tblGrid>
        <w:gridCol w:w="2204"/>
        <w:gridCol w:w="1902"/>
        <w:gridCol w:w="1559"/>
        <w:gridCol w:w="3351"/>
      </w:tblGrid>
      <w:tr w:rsidR="00466CD0" w:rsidRPr="00371BA9" w:rsidTr="005C63D9">
        <w:tc>
          <w:tcPr>
            <w:tcW w:w="2204" w:type="dxa"/>
            <w:tcBorders>
              <w:top w:val="single" w:sz="4" w:space="0" w:color="auto"/>
              <w:bottom w:val="single" w:sz="4" w:space="0" w:color="auto"/>
              <w:right w:val="single" w:sz="4" w:space="0" w:color="auto"/>
            </w:tcBorders>
          </w:tcPr>
          <w:p w:rsidR="00466CD0" w:rsidRPr="00371BA9" w:rsidRDefault="00466CD0" w:rsidP="00633DB6">
            <w:pPr>
              <w:spacing w:line="480"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rsidR="00466CD0" w:rsidRPr="00371BA9" w:rsidRDefault="00466CD0" w:rsidP="00633DB6">
            <w:pPr>
              <w:spacing w:line="480"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rsidR="00466CD0" w:rsidRPr="00371BA9" w:rsidRDefault="00466CD0" w:rsidP="00633DB6">
            <w:pPr>
              <w:spacing w:line="480" w:lineRule="auto"/>
              <w:rPr>
                <w:b/>
              </w:rPr>
            </w:pPr>
            <w:r w:rsidRPr="00371BA9">
              <w:rPr>
                <w:b/>
              </w:rPr>
              <w:t>Units</w:t>
            </w:r>
          </w:p>
        </w:tc>
        <w:tc>
          <w:tcPr>
            <w:tcW w:w="3351" w:type="dxa"/>
            <w:tcBorders>
              <w:top w:val="single" w:sz="4" w:space="0" w:color="auto"/>
              <w:left w:val="single" w:sz="4" w:space="0" w:color="auto"/>
              <w:bottom w:val="single" w:sz="4" w:space="0" w:color="auto"/>
            </w:tcBorders>
          </w:tcPr>
          <w:p w:rsidR="00466CD0" w:rsidRPr="00371BA9" w:rsidRDefault="00466CD0" w:rsidP="00633DB6">
            <w:pPr>
              <w:spacing w:line="480" w:lineRule="auto"/>
              <w:rPr>
                <w:b/>
              </w:rPr>
            </w:pPr>
            <w:r w:rsidRPr="00371BA9">
              <w:rPr>
                <w:b/>
              </w:rPr>
              <w:t>Description</w:t>
            </w:r>
          </w:p>
        </w:tc>
      </w:tr>
      <w:tr w:rsidR="00466CD0" w:rsidRPr="00371BA9" w:rsidTr="005C63D9">
        <w:tc>
          <w:tcPr>
            <w:tcW w:w="9016" w:type="dxa"/>
            <w:gridSpan w:val="4"/>
            <w:tcBorders>
              <w:top w:val="single" w:sz="4" w:space="0" w:color="auto"/>
              <w:bottom w:val="single" w:sz="4" w:space="0" w:color="auto"/>
            </w:tcBorders>
          </w:tcPr>
          <w:p w:rsidR="00466CD0" w:rsidRPr="00371BA9" w:rsidRDefault="00466CD0" w:rsidP="00633DB6">
            <w:pPr>
              <w:spacing w:line="480" w:lineRule="auto"/>
              <w:rPr>
                <w:i/>
              </w:rPr>
            </w:pPr>
            <w:r w:rsidRPr="00371BA9">
              <w:rPr>
                <w:i/>
              </w:rPr>
              <w:t>Frequency, magnitude and duration of floods and dry spells</w:t>
            </w:r>
          </w:p>
        </w:tc>
      </w:tr>
      <w:tr w:rsidR="00466CD0" w:rsidRPr="00371BA9" w:rsidTr="005C63D9">
        <w:tc>
          <w:tcPr>
            <w:tcW w:w="2204" w:type="dxa"/>
            <w:tcBorders>
              <w:top w:val="single" w:sz="4" w:space="0" w:color="auto"/>
              <w:bottom w:val="nil"/>
              <w:right w:val="single" w:sz="4" w:space="0" w:color="auto"/>
            </w:tcBorders>
          </w:tcPr>
          <w:p w:rsidR="00466CD0" w:rsidRPr="00371BA9" w:rsidRDefault="00466CD0" w:rsidP="00633DB6">
            <w:pPr>
              <w:spacing w:line="480" w:lineRule="auto"/>
            </w:pPr>
            <w:r w:rsidRPr="00371BA9">
              <w:t>Mean magnitude of high spells*</w:t>
            </w:r>
          </w:p>
          <w:p w:rsidR="00466CD0" w:rsidRPr="00371BA9" w:rsidRDefault="00466CD0" w:rsidP="00633DB6">
            <w:pPr>
              <w:spacing w:line="480"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rsidR="00466CD0" w:rsidRPr="00371BA9" w:rsidRDefault="00466CD0" w:rsidP="00633DB6">
            <w:pPr>
              <w:spacing w:line="480" w:lineRule="auto"/>
            </w:pPr>
            <w:proofErr w:type="spellStart"/>
            <w:r w:rsidRPr="00371BA9">
              <w:t>HSPeak</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LSPeak</w:t>
            </w:r>
            <w:proofErr w:type="spellEnd"/>
          </w:p>
        </w:tc>
        <w:tc>
          <w:tcPr>
            <w:tcW w:w="1559" w:type="dxa"/>
            <w:tcBorders>
              <w:top w:val="single" w:sz="4" w:space="0" w:color="auto"/>
              <w:left w:val="single" w:sz="4" w:space="0" w:color="auto"/>
              <w:bottom w:val="nil"/>
              <w:right w:val="single" w:sz="4" w:space="0" w:color="auto"/>
            </w:tcBorders>
          </w:tcPr>
          <w:p w:rsidR="00466CD0" w:rsidRPr="00371BA9" w:rsidRDefault="00466CD0" w:rsidP="00633DB6">
            <w:pPr>
              <w:spacing w:line="480" w:lineRule="auto"/>
            </w:pPr>
            <w:r w:rsidRPr="00371BA9">
              <w:t>dimensionless</w:t>
            </w:r>
          </w:p>
          <w:p w:rsidR="00466CD0" w:rsidRPr="00371BA9" w:rsidRDefault="00466CD0" w:rsidP="00633DB6">
            <w:pPr>
              <w:spacing w:line="480" w:lineRule="auto"/>
            </w:pPr>
          </w:p>
          <w:p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rsidR="006002E7" w:rsidRDefault="00466CD0" w:rsidP="00633DB6">
            <w:pPr>
              <w:spacing w:line="480"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rsidR="006002E7" w:rsidRDefault="00466CD0" w:rsidP="00633DB6">
            <w:pPr>
              <w:spacing w:line="480"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w:t>
            </w:r>
            <w:proofErr w:type="spellStart"/>
            <w:r w:rsidRPr="00371BA9">
              <w:t>HSPeak</w:t>
            </w:r>
            <w:proofErr w:type="spellEnd"/>
            <w:r w:rsidRPr="00371BA9">
              <w:t xml:space="preserve"> and </w:t>
            </w:r>
            <w:proofErr w:type="spellStart"/>
            <w:r w:rsidRPr="00371BA9">
              <w:t>LSPeak</w:t>
            </w:r>
            <w:proofErr w:type="spellEnd"/>
            <w:r w:rsidRPr="00371BA9">
              <w:t xml:space="preserve"> describes the mean </w:t>
            </w:r>
            <w:r w:rsidRPr="00371BA9">
              <w:lastRenderedPageBreak/>
              <w:t>magnitude of highest and lowest flows during high and low spells throu</w:t>
            </w:r>
            <w:r w:rsidR="006002E7">
              <w:t xml:space="preserve">ghout the record, respectively. </w:t>
            </w:r>
            <w:proofErr w:type="spellStart"/>
            <w:r w:rsidRPr="00371BA9">
              <w:t>MDFAnnHSNum</w:t>
            </w:r>
            <w:proofErr w:type="spellEnd"/>
            <w:r w:rsidRPr="00371BA9">
              <w:t xml:space="preserve"> and </w:t>
            </w:r>
            <w:proofErr w:type="spellStart"/>
            <w:r w:rsidRPr="00371BA9">
              <w:t>MDFAnnLSNum</w:t>
            </w:r>
            <w:proofErr w:type="spellEnd"/>
            <w:r w:rsidRPr="00371BA9">
              <w:t xml:space="preserve"> describe the mean annual frequency of high and low spells. </w:t>
            </w:r>
            <w:proofErr w:type="spellStart"/>
            <w:r w:rsidRPr="00371BA9">
              <w:t>HSMeanDur</w:t>
            </w:r>
            <w:proofErr w:type="spellEnd"/>
            <w:r w:rsidRPr="00371BA9">
              <w:t xml:space="preserve"> and </w:t>
            </w:r>
            <w:proofErr w:type="spellStart"/>
            <w:r w:rsidRPr="00371BA9">
              <w:t>LSMeanDur</w:t>
            </w:r>
            <w:proofErr w:type="spellEnd"/>
            <w:r w:rsidRPr="00371BA9">
              <w:t xml:space="preserve"> describe how long flow event</w:t>
            </w:r>
            <w:r w:rsidR="006002E7">
              <w:t>s</w:t>
            </w:r>
            <w:r w:rsidRPr="00371BA9">
              <w:t xml:space="preserve"> last.</w:t>
            </w:r>
            <w:r w:rsidR="006002E7">
              <w:t xml:space="preserve"> </w:t>
            </w:r>
          </w:p>
          <w:p w:rsidR="00466CD0" w:rsidRPr="00371BA9" w:rsidRDefault="00466CD0" w:rsidP="00633DB6">
            <w:pPr>
              <w:spacing w:line="480" w:lineRule="auto"/>
            </w:pPr>
            <w:r w:rsidRPr="00371BA9">
              <w:t xml:space="preserve">Coefficients of variation (CV) of these metrics between years characterise temporal heterogeneity in flow patterns.  </w:t>
            </w: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t>CV of all years’ mean high spell magnitude</w:t>
            </w:r>
          </w:p>
          <w:p w:rsidR="00466CD0" w:rsidRPr="00371BA9" w:rsidRDefault="00466CD0" w:rsidP="00633DB6">
            <w:pPr>
              <w:spacing w:line="480" w:lineRule="auto"/>
            </w:pPr>
            <w:r w:rsidRPr="00371BA9">
              <w:t>CV of all years’ mean low spell magnitude</w:t>
            </w:r>
          </w:p>
        </w:tc>
        <w:tc>
          <w:tcPr>
            <w:tcW w:w="1902" w:type="dxa"/>
            <w:tcBorders>
              <w:top w:val="nil"/>
              <w:left w:val="single" w:sz="4" w:space="0" w:color="auto"/>
              <w:bottom w:val="nil"/>
              <w:right w:val="single" w:sz="4" w:space="0" w:color="auto"/>
            </w:tcBorders>
          </w:tcPr>
          <w:p w:rsidR="00466CD0" w:rsidRPr="00371BA9" w:rsidRDefault="00466CD0" w:rsidP="00633DB6">
            <w:pPr>
              <w:spacing w:line="480" w:lineRule="auto"/>
            </w:pPr>
            <w:proofErr w:type="spellStart"/>
            <w:r w:rsidRPr="00371BA9">
              <w:t>CVAnnHSPeak</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CVAnnLSPeak</w:t>
            </w:r>
            <w:proofErr w:type="spellEnd"/>
          </w:p>
        </w:tc>
        <w:tc>
          <w:tcPr>
            <w:tcW w:w="1559" w:type="dxa"/>
            <w:tcBorders>
              <w:top w:val="nil"/>
              <w:left w:val="single" w:sz="4" w:space="0" w:color="auto"/>
              <w:bottom w:val="nil"/>
              <w:right w:val="single" w:sz="4" w:space="0" w:color="auto"/>
            </w:tcBorders>
          </w:tcPr>
          <w:p w:rsidR="00466CD0" w:rsidRPr="00371BA9" w:rsidRDefault="00466CD0" w:rsidP="00633DB6">
            <w:pPr>
              <w:spacing w:line="480" w:lineRule="auto"/>
            </w:pPr>
            <w:r w:rsidRPr="00371BA9">
              <w:t>dimensionless</w:t>
            </w:r>
          </w:p>
          <w:p w:rsidR="00466CD0" w:rsidRPr="00371BA9" w:rsidRDefault="00466CD0" w:rsidP="00633DB6">
            <w:pPr>
              <w:spacing w:line="480" w:lineRule="auto"/>
            </w:pPr>
          </w:p>
          <w:p w:rsidR="00466CD0" w:rsidRPr="00371BA9" w:rsidRDefault="00466CD0" w:rsidP="00633DB6">
            <w:pPr>
              <w:spacing w:line="480" w:lineRule="auto"/>
            </w:pPr>
            <w:r w:rsidRPr="00371BA9">
              <w:t>dimensionless</w:t>
            </w:r>
          </w:p>
          <w:p w:rsidR="00466CD0" w:rsidRPr="00371BA9" w:rsidRDefault="00466CD0" w:rsidP="00633DB6">
            <w:pPr>
              <w:spacing w:line="480" w:lineRule="auto"/>
            </w:pP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t>Mean of all years’ number of high spells</w:t>
            </w:r>
          </w:p>
          <w:p w:rsidR="00466CD0" w:rsidRPr="00371BA9" w:rsidRDefault="00466CD0" w:rsidP="00633DB6">
            <w:pPr>
              <w:spacing w:line="480" w:lineRule="auto"/>
            </w:pPr>
            <w:r w:rsidRPr="00371BA9">
              <w:t>Mean of all years’ number of low spells</w:t>
            </w:r>
          </w:p>
        </w:tc>
        <w:tc>
          <w:tcPr>
            <w:tcW w:w="1902" w:type="dxa"/>
            <w:tcBorders>
              <w:top w:val="nil"/>
              <w:left w:val="single" w:sz="4" w:space="0" w:color="auto"/>
              <w:bottom w:val="nil"/>
              <w:right w:val="single" w:sz="4" w:space="0" w:color="auto"/>
            </w:tcBorders>
          </w:tcPr>
          <w:p w:rsidR="00466CD0" w:rsidRPr="00371BA9" w:rsidRDefault="00466CD0" w:rsidP="00633DB6">
            <w:pPr>
              <w:spacing w:line="480" w:lineRule="auto"/>
            </w:pPr>
            <w:proofErr w:type="spellStart"/>
            <w:r w:rsidRPr="00371BA9">
              <w:t>MDFAnnHSNum</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MDFAnnLSNum</w:t>
            </w:r>
            <w:proofErr w:type="spellEnd"/>
          </w:p>
        </w:tc>
        <w:tc>
          <w:tcPr>
            <w:tcW w:w="1559" w:type="dxa"/>
            <w:tcBorders>
              <w:top w:val="nil"/>
              <w:left w:val="single" w:sz="4" w:space="0" w:color="auto"/>
              <w:bottom w:val="nil"/>
              <w:right w:val="single" w:sz="4" w:space="0" w:color="auto"/>
            </w:tcBorders>
          </w:tcPr>
          <w:p w:rsidR="00466CD0" w:rsidRPr="00371BA9" w:rsidRDefault="00466CD0" w:rsidP="00633DB6">
            <w:pPr>
              <w:spacing w:line="480" w:lineRule="auto"/>
              <w:rPr>
                <w:vertAlign w:val="superscript"/>
              </w:rPr>
            </w:pPr>
            <w:r w:rsidRPr="00371BA9">
              <w:t>year</w:t>
            </w:r>
            <w:r w:rsidRPr="00371BA9">
              <w:rPr>
                <w:vertAlign w:val="superscript"/>
              </w:rPr>
              <w:t>-1</w:t>
            </w:r>
          </w:p>
          <w:p w:rsidR="00466CD0" w:rsidRPr="00371BA9" w:rsidRDefault="00466CD0" w:rsidP="00633DB6">
            <w:pPr>
              <w:spacing w:line="480" w:lineRule="auto"/>
              <w:rPr>
                <w:vertAlign w:val="superscript"/>
              </w:rPr>
            </w:pPr>
          </w:p>
          <w:p w:rsidR="00466CD0" w:rsidRPr="00371BA9" w:rsidRDefault="00466CD0" w:rsidP="00633DB6">
            <w:pPr>
              <w:spacing w:line="480" w:lineRule="auto"/>
            </w:pPr>
            <w:r w:rsidRPr="00371BA9">
              <w:t>year</w:t>
            </w:r>
            <w:r w:rsidRPr="00371BA9">
              <w:rPr>
                <w:vertAlign w:val="superscript"/>
              </w:rPr>
              <w:t>-1</w:t>
            </w: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t xml:space="preserve">CV of all years’ </w:t>
            </w:r>
            <w:r w:rsidRPr="00371BA9">
              <w:lastRenderedPageBreak/>
              <w:t>number of high spells</w:t>
            </w:r>
          </w:p>
          <w:p w:rsidR="00466CD0" w:rsidRPr="00371BA9" w:rsidRDefault="00466CD0" w:rsidP="00633DB6">
            <w:pPr>
              <w:spacing w:line="480" w:lineRule="auto"/>
            </w:pPr>
            <w:r w:rsidRPr="00371BA9">
              <w:t>CV of all years’ number of low spells</w:t>
            </w:r>
          </w:p>
        </w:tc>
        <w:tc>
          <w:tcPr>
            <w:tcW w:w="1902" w:type="dxa"/>
            <w:tcBorders>
              <w:top w:val="nil"/>
              <w:left w:val="single" w:sz="4" w:space="0" w:color="auto"/>
              <w:bottom w:val="nil"/>
              <w:right w:val="single" w:sz="4" w:space="0" w:color="auto"/>
            </w:tcBorders>
          </w:tcPr>
          <w:p w:rsidR="00466CD0" w:rsidRPr="00371BA9" w:rsidRDefault="00466CD0" w:rsidP="00633DB6">
            <w:pPr>
              <w:spacing w:line="480" w:lineRule="auto"/>
            </w:pPr>
            <w:proofErr w:type="spellStart"/>
            <w:r w:rsidRPr="00371BA9">
              <w:lastRenderedPageBreak/>
              <w:t>CVAnnHSNum</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CVAnnLSNum</w:t>
            </w:r>
            <w:proofErr w:type="spellEnd"/>
          </w:p>
        </w:tc>
        <w:tc>
          <w:tcPr>
            <w:tcW w:w="1559" w:type="dxa"/>
            <w:tcBorders>
              <w:top w:val="nil"/>
              <w:left w:val="single" w:sz="4" w:space="0" w:color="auto"/>
              <w:bottom w:val="nil"/>
              <w:right w:val="single" w:sz="4" w:space="0" w:color="auto"/>
            </w:tcBorders>
          </w:tcPr>
          <w:p w:rsidR="00466CD0" w:rsidRPr="00371BA9" w:rsidRDefault="00466CD0" w:rsidP="00633DB6">
            <w:pPr>
              <w:spacing w:line="480" w:lineRule="auto"/>
            </w:pPr>
            <w:r w:rsidRPr="00371BA9">
              <w:lastRenderedPageBreak/>
              <w:t>dimensionless</w:t>
            </w:r>
          </w:p>
          <w:p w:rsidR="00466CD0" w:rsidRPr="00371BA9" w:rsidRDefault="00466CD0" w:rsidP="00633DB6">
            <w:pPr>
              <w:spacing w:line="480" w:lineRule="auto"/>
            </w:pPr>
          </w:p>
          <w:p w:rsidR="00466CD0" w:rsidRPr="00371BA9" w:rsidRDefault="00466CD0" w:rsidP="00633DB6">
            <w:pPr>
              <w:spacing w:line="480" w:lineRule="auto"/>
            </w:pPr>
            <w:r w:rsidRPr="00371BA9">
              <w:t>dimensionless</w:t>
            </w: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lastRenderedPageBreak/>
              <w:t>High spell mean duration</w:t>
            </w:r>
          </w:p>
          <w:p w:rsidR="00466CD0" w:rsidRPr="00371BA9" w:rsidRDefault="00466CD0" w:rsidP="00633DB6">
            <w:pPr>
              <w:spacing w:line="480" w:lineRule="auto"/>
            </w:pPr>
            <w:r w:rsidRPr="00371BA9">
              <w:t>Low spell mean duration</w:t>
            </w:r>
          </w:p>
        </w:tc>
        <w:tc>
          <w:tcPr>
            <w:tcW w:w="1902" w:type="dxa"/>
            <w:tcBorders>
              <w:top w:val="nil"/>
              <w:left w:val="single" w:sz="4" w:space="0" w:color="auto"/>
              <w:bottom w:val="nil"/>
              <w:right w:val="single" w:sz="4" w:space="0" w:color="auto"/>
            </w:tcBorders>
          </w:tcPr>
          <w:p w:rsidR="00466CD0" w:rsidRPr="00371BA9" w:rsidRDefault="00466CD0" w:rsidP="00633DB6">
            <w:pPr>
              <w:spacing w:line="480" w:lineRule="auto"/>
            </w:pPr>
            <w:proofErr w:type="spellStart"/>
            <w:r w:rsidRPr="00371BA9">
              <w:t>HSMeanDur</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LSMeanDur</w:t>
            </w:r>
            <w:proofErr w:type="spellEnd"/>
          </w:p>
        </w:tc>
        <w:tc>
          <w:tcPr>
            <w:tcW w:w="1559" w:type="dxa"/>
            <w:tcBorders>
              <w:top w:val="nil"/>
              <w:left w:val="single" w:sz="4" w:space="0" w:color="auto"/>
              <w:bottom w:val="nil"/>
              <w:right w:val="single" w:sz="4" w:space="0" w:color="auto"/>
            </w:tcBorders>
          </w:tcPr>
          <w:p w:rsidR="00466CD0" w:rsidRPr="00371BA9" w:rsidRDefault="00466CD0" w:rsidP="00633DB6">
            <w:pPr>
              <w:spacing w:line="480" w:lineRule="auto"/>
            </w:pPr>
            <w:r w:rsidRPr="00371BA9">
              <w:t>days</w:t>
            </w:r>
          </w:p>
          <w:p w:rsidR="00466CD0" w:rsidRPr="00371BA9" w:rsidRDefault="00466CD0" w:rsidP="00633DB6">
            <w:pPr>
              <w:spacing w:line="480" w:lineRule="auto"/>
            </w:pPr>
          </w:p>
          <w:p w:rsidR="00466CD0" w:rsidRPr="00371BA9" w:rsidRDefault="00466CD0" w:rsidP="00633DB6">
            <w:pPr>
              <w:spacing w:line="480" w:lineRule="auto"/>
            </w:pPr>
            <w:r w:rsidRPr="00371BA9">
              <w:t>days</w:t>
            </w: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single" w:sz="4" w:space="0" w:color="auto"/>
              <w:right w:val="single" w:sz="4" w:space="0" w:color="auto"/>
            </w:tcBorders>
          </w:tcPr>
          <w:p w:rsidR="00466CD0" w:rsidRPr="00371BA9" w:rsidRDefault="00466CD0" w:rsidP="00633DB6">
            <w:pPr>
              <w:spacing w:line="480" w:lineRule="auto"/>
            </w:pPr>
            <w:r w:rsidRPr="00371BA9">
              <w:t>CV of all years’ high spell mean duration</w:t>
            </w:r>
          </w:p>
          <w:p w:rsidR="00466CD0" w:rsidRPr="00371BA9" w:rsidRDefault="00466CD0" w:rsidP="00633DB6">
            <w:pPr>
              <w:spacing w:line="480"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rsidR="00466CD0" w:rsidRPr="00371BA9" w:rsidRDefault="00466CD0" w:rsidP="00633DB6">
            <w:pPr>
              <w:spacing w:line="480" w:lineRule="auto"/>
            </w:pPr>
            <w:proofErr w:type="spellStart"/>
            <w:r w:rsidRPr="00371BA9">
              <w:t>HSMeanDur</w:t>
            </w:r>
            <w:proofErr w:type="spellEnd"/>
          </w:p>
          <w:p w:rsidR="00466CD0" w:rsidRPr="00371BA9" w:rsidRDefault="00466CD0" w:rsidP="00633DB6">
            <w:pPr>
              <w:spacing w:line="480" w:lineRule="auto"/>
            </w:pPr>
          </w:p>
          <w:p w:rsidR="00466CD0" w:rsidRPr="00371BA9" w:rsidRDefault="00466CD0" w:rsidP="00633DB6">
            <w:pPr>
              <w:spacing w:line="480" w:lineRule="auto"/>
            </w:pPr>
            <w:proofErr w:type="spellStart"/>
            <w:r w:rsidRPr="00371BA9">
              <w:t>LSMeanDur</w:t>
            </w:r>
            <w:proofErr w:type="spellEnd"/>
          </w:p>
        </w:tc>
        <w:tc>
          <w:tcPr>
            <w:tcW w:w="1559" w:type="dxa"/>
            <w:tcBorders>
              <w:top w:val="nil"/>
              <w:left w:val="single" w:sz="4" w:space="0" w:color="auto"/>
              <w:bottom w:val="single" w:sz="4" w:space="0" w:color="auto"/>
              <w:right w:val="single" w:sz="4" w:space="0" w:color="auto"/>
            </w:tcBorders>
          </w:tcPr>
          <w:p w:rsidR="00466CD0" w:rsidRPr="00371BA9" w:rsidRDefault="00466CD0" w:rsidP="00633DB6">
            <w:pPr>
              <w:spacing w:line="480" w:lineRule="auto"/>
            </w:pPr>
            <w:r w:rsidRPr="00371BA9">
              <w:t>dimensionless</w:t>
            </w:r>
          </w:p>
          <w:p w:rsidR="00466CD0" w:rsidRPr="00371BA9" w:rsidRDefault="00466CD0" w:rsidP="00633DB6">
            <w:pPr>
              <w:spacing w:line="480" w:lineRule="auto"/>
            </w:pPr>
          </w:p>
          <w:p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rsidR="00466CD0" w:rsidRPr="00371BA9" w:rsidRDefault="00466CD0" w:rsidP="00633DB6">
            <w:pPr>
              <w:spacing w:line="480" w:lineRule="auto"/>
            </w:pPr>
          </w:p>
        </w:tc>
      </w:tr>
      <w:tr w:rsidR="00466CD0" w:rsidRPr="00371BA9" w:rsidTr="005C63D9">
        <w:tc>
          <w:tcPr>
            <w:tcW w:w="9016" w:type="dxa"/>
            <w:gridSpan w:val="4"/>
            <w:tcBorders>
              <w:top w:val="nil"/>
              <w:bottom w:val="single" w:sz="4" w:space="0" w:color="auto"/>
            </w:tcBorders>
          </w:tcPr>
          <w:p w:rsidR="00466CD0" w:rsidRPr="00371BA9" w:rsidRDefault="00466CD0" w:rsidP="00633DB6">
            <w:pPr>
              <w:spacing w:line="480" w:lineRule="auto"/>
              <w:rPr>
                <w:i/>
              </w:rPr>
            </w:pPr>
            <w:proofErr w:type="spellStart"/>
            <w:r w:rsidRPr="00371BA9">
              <w:rPr>
                <w:i/>
              </w:rPr>
              <w:t>Baseflow</w:t>
            </w:r>
            <w:proofErr w:type="spellEnd"/>
            <w:r w:rsidRPr="00371BA9">
              <w:rPr>
                <w:i/>
              </w:rPr>
              <w:t xml:space="preserve"> index</w:t>
            </w:r>
          </w:p>
        </w:tc>
      </w:tr>
      <w:tr w:rsidR="00466CD0" w:rsidRPr="00371BA9" w:rsidTr="005C63D9">
        <w:trPr>
          <w:trHeight w:val="5397"/>
        </w:trPr>
        <w:tc>
          <w:tcPr>
            <w:tcW w:w="2204" w:type="dxa"/>
            <w:tcBorders>
              <w:top w:val="nil"/>
              <w:right w:val="single" w:sz="4" w:space="0" w:color="auto"/>
            </w:tcBorders>
          </w:tcPr>
          <w:p w:rsidR="00466CD0" w:rsidRPr="00371BA9" w:rsidRDefault="00466CD0" w:rsidP="00633DB6">
            <w:pPr>
              <w:spacing w:line="480" w:lineRule="auto"/>
            </w:pPr>
            <w:proofErr w:type="spellStart"/>
            <w:r w:rsidRPr="00371BA9">
              <w:t>Baseflow</w:t>
            </w:r>
            <w:proofErr w:type="spellEnd"/>
            <w:r w:rsidRPr="00371BA9">
              <w:t xml:space="preserve"> index</w:t>
            </w:r>
          </w:p>
          <w:p w:rsidR="00466CD0" w:rsidRPr="00371BA9" w:rsidRDefault="00466CD0" w:rsidP="00633DB6">
            <w:pPr>
              <w:spacing w:line="480" w:lineRule="auto"/>
            </w:pPr>
            <w:r w:rsidRPr="00371BA9">
              <w:t xml:space="preserve">CV of all year’s </w:t>
            </w:r>
            <w:proofErr w:type="spellStart"/>
            <w:r w:rsidRPr="00371BA9">
              <w:t>baseflow</w:t>
            </w:r>
            <w:proofErr w:type="spellEnd"/>
            <w:r w:rsidRPr="00371BA9">
              <w:t xml:space="preserve"> index</w:t>
            </w:r>
          </w:p>
        </w:tc>
        <w:tc>
          <w:tcPr>
            <w:tcW w:w="1902" w:type="dxa"/>
            <w:tcBorders>
              <w:top w:val="nil"/>
              <w:left w:val="single" w:sz="4" w:space="0" w:color="auto"/>
              <w:right w:val="single" w:sz="4" w:space="0" w:color="auto"/>
            </w:tcBorders>
          </w:tcPr>
          <w:p w:rsidR="00466CD0" w:rsidRPr="00371BA9" w:rsidRDefault="00466CD0" w:rsidP="00633DB6">
            <w:pPr>
              <w:spacing w:line="480" w:lineRule="auto"/>
            </w:pPr>
            <w:r w:rsidRPr="00371BA9">
              <w:t>BFI</w:t>
            </w:r>
          </w:p>
          <w:p w:rsidR="00466CD0" w:rsidRPr="00371BA9" w:rsidRDefault="00466CD0" w:rsidP="00633DB6">
            <w:pPr>
              <w:spacing w:line="480" w:lineRule="auto"/>
            </w:pPr>
            <w:proofErr w:type="spellStart"/>
            <w:r w:rsidRPr="00371BA9">
              <w:t>CVAnnBFI</w:t>
            </w:r>
            <w:proofErr w:type="spellEnd"/>
          </w:p>
        </w:tc>
        <w:tc>
          <w:tcPr>
            <w:tcW w:w="1559" w:type="dxa"/>
            <w:tcBorders>
              <w:top w:val="nil"/>
              <w:left w:val="single" w:sz="4" w:space="0" w:color="auto"/>
              <w:right w:val="single" w:sz="4" w:space="0" w:color="auto"/>
            </w:tcBorders>
          </w:tcPr>
          <w:p w:rsidR="00466CD0" w:rsidRPr="00371BA9" w:rsidRDefault="00466CD0" w:rsidP="00633DB6">
            <w:pPr>
              <w:spacing w:line="480" w:lineRule="auto"/>
            </w:pPr>
            <w:r w:rsidRPr="00371BA9">
              <w:t>dimensionless</w:t>
            </w:r>
          </w:p>
          <w:p w:rsidR="00466CD0" w:rsidRPr="00371BA9" w:rsidRDefault="00466CD0" w:rsidP="00633DB6">
            <w:pPr>
              <w:spacing w:line="480" w:lineRule="auto"/>
            </w:pPr>
            <w:r w:rsidRPr="00371BA9">
              <w:t>dimensionless</w:t>
            </w:r>
          </w:p>
        </w:tc>
        <w:tc>
          <w:tcPr>
            <w:tcW w:w="3351" w:type="dxa"/>
            <w:tcBorders>
              <w:left w:val="single" w:sz="4" w:space="0" w:color="auto"/>
            </w:tcBorders>
          </w:tcPr>
          <w:p w:rsidR="00466CD0" w:rsidRPr="00371BA9" w:rsidRDefault="00466CD0" w:rsidP="00633DB6">
            <w:pPr>
              <w:spacing w:line="480" w:lineRule="auto"/>
            </w:pPr>
            <w:proofErr w:type="spellStart"/>
            <w:r w:rsidRPr="00371BA9">
              <w:t>Baseflow</w:t>
            </w:r>
            <w:proofErr w:type="spellEnd"/>
            <w:r w:rsidRPr="00371BA9">
              <w:t xml:space="preserve"> index is calculated using the ratio of flow during average conditions to total flow. It is a useful metric of </w:t>
            </w:r>
            <w:proofErr w:type="spellStart"/>
            <w:r w:rsidRPr="00371BA9">
              <w:t>perenniality</w:t>
            </w:r>
            <w:proofErr w:type="spellEnd"/>
            <w:r w:rsidRPr="00371BA9">
              <w:t xml:space="preserve"> of water availability, in that it is maximised when average flow conditions dominate, and minimised when total flow is dominated by above average flow events.</w:t>
            </w:r>
            <w:r w:rsidR="000A6C14">
              <w:t xml:space="preserve"> Thus higher </w:t>
            </w:r>
            <w:proofErr w:type="spellStart"/>
            <w:r w:rsidR="000A6C14">
              <w:t>baseflow</w:t>
            </w:r>
            <w:proofErr w:type="spellEnd"/>
            <w:r w:rsidR="000A6C14">
              <w:t xml:space="preserve"> systems experience more </w:t>
            </w:r>
            <w:r w:rsidR="000A6C14">
              <w:lastRenderedPageBreak/>
              <w:t xml:space="preserve">homogeneous flows. </w:t>
            </w:r>
          </w:p>
        </w:tc>
      </w:tr>
      <w:tr w:rsidR="00466CD0" w:rsidRPr="00371BA9" w:rsidTr="005C63D9">
        <w:tc>
          <w:tcPr>
            <w:tcW w:w="9016" w:type="dxa"/>
            <w:gridSpan w:val="4"/>
            <w:tcBorders>
              <w:top w:val="single" w:sz="4" w:space="0" w:color="auto"/>
              <w:bottom w:val="single" w:sz="4" w:space="0" w:color="auto"/>
            </w:tcBorders>
          </w:tcPr>
          <w:p w:rsidR="00466CD0" w:rsidRPr="00371BA9" w:rsidRDefault="00466CD0" w:rsidP="00633DB6">
            <w:pPr>
              <w:spacing w:line="480" w:lineRule="auto"/>
            </w:pPr>
            <w:r w:rsidRPr="00371BA9">
              <w:rPr>
                <w:i/>
              </w:rPr>
              <w:lastRenderedPageBreak/>
              <w:t>Colwell’s indices</w:t>
            </w:r>
          </w:p>
        </w:tc>
      </w:tr>
      <w:tr w:rsidR="00466CD0" w:rsidRPr="00371BA9" w:rsidTr="005C63D9">
        <w:tc>
          <w:tcPr>
            <w:tcW w:w="2204" w:type="dxa"/>
            <w:tcBorders>
              <w:top w:val="single" w:sz="4" w:space="0" w:color="auto"/>
              <w:bottom w:val="nil"/>
              <w:right w:val="single" w:sz="4" w:space="0" w:color="auto"/>
            </w:tcBorders>
          </w:tcPr>
          <w:p w:rsidR="00466CD0" w:rsidRPr="00371BA9" w:rsidRDefault="00466CD0" w:rsidP="00633DB6">
            <w:pPr>
              <w:spacing w:line="480"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rsidR="00466CD0" w:rsidRPr="00371BA9" w:rsidRDefault="00466CD0" w:rsidP="00633DB6">
            <w:pPr>
              <w:spacing w:line="480" w:lineRule="auto"/>
            </w:pPr>
            <w:proofErr w:type="spellStart"/>
            <w:r w:rsidRPr="00371BA9">
              <w:t>C_MinM</w:t>
            </w:r>
            <w:proofErr w:type="spellEnd"/>
          </w:p>
        </w:tc>
        <w:tc>
          <w:tcPr>
            <w:tcW w:w="1559" w:type="dxa"/>
            <w:tcBorders>
              <w:top w:val="single" w:sz="4" w:space="0" w:color="auto"/>
              <w:left w:val="single" w:sz="4" w:space="0" w:color="auto"/>
              <w:right w:val="single" w:sz="4" w:space="0" w:color="auto"/>
            </w:tcBorders>
          </w:tcPr>
          <w:p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rsidR="000A6C14" w:rsidRDefault="00466CD0" w:rsidP="00633DB6">
            <w:pPr>
              <w:spacing w:line="480"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rsidR="00466CD0" w:rsidRPr="00371BA9" w:rsidRDefault="00466CD0" w:rsidP="00633DB6">
            <w:pPr>
              <w:spacing w:line="480"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w:t>
            </w:r>
            <w:proofErr w:type="spellStart"/>
            <w:r w:rsidRPr="00371BA9">
              <w:t>interannual</w:t>
            </w:r>
            <w:proofErr w:type="spellEnd"/>
            <w:r w:rsidRPr="00371BA9">
              <w:t xml:space="preserve"> uniformity in seasonal flow patterns, and is maximized when seasonal patterns of flow </w:t>
            </w:r>
            <w:r w:rsidRPr="00371BA9">
              <w:lastRenderedPageBreak/>
              <w:t>are consistent between years.  We generated Colwell’s indices for both minimum and maximum flows conditions.</w:t>
            </w: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t xml:space="preserve">Contingency of monthly minimum daily flow </w:t>
            </w:r>
          </w:p>
        </w:tc>
        <w:tc>
          <w:tcPr>
            <w:tcW w:w="1902" w:type="dxa"/>
            <w:tcBorders>
              <w:left w:val="single" w:sz="4" w:space="0" w:color="auto"/>
              <w:right w:val="single" w:sz="4" w:space="0" w:color="auto"/>
            </w:tcBorders>
          </w:tcPr>
          <w:p w:rsidR="00466CD0" w:rsidRPr="00371BA9" w:rsidRDefault="00466CD0" w:rsidP="00633DB6">
            <w:pPr>
              <w:spacing w:line="480" w:lineRule="auto"/>
            </w:pPr>
            <w:proofErr w:type="spellStart"/>
            <w:r w:rsidRPr="00371BA9">
              <w:t>M_MinM</w:t>
            </w:r>
            <w:proofErr w:type="spellEnd"/>
          </w:p>
        </w:tc>
        <w:tc>
          <w:tcPr>
            <w:tcW w:w="1559" w:type="dxa"/>
            <w:tcBorders>
              <w:left w:val="single" w:sz="4" w:space="0" w:color="auto"/>
              <w:right w:val="single" w:sz="4" w:space="0" w:color="auto"/>
            </w:tcBorders>
          </w:tcPr>
          <w:p w:rsidR="00466CD0" w:rsidRPr="00371BA9" w:rsidRDefault="005C63D9" w:rsidP="00633DB6">
            <w:pPr>
              <w:spacing w:line="480" w:lineRule="auto"/>
            </w:pPr>
            <w:r w:rsidRPr="00371BA9">
              <w:t>D</w:t>
            </w:r>
            <w:r w:rsidR="00466CD0" w:rsidRPr="00371BA9">
              <w:t>imensionless</w:t>
            </w: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nil"/>
              <w:right w:val="single" w:sz="4" w:space="0" w:color="auto"/>
            </w:tcBorders>
          </w:tcPr>
          <w:p w:rsidR="00466CD0" w:rsidRPr="00371BA9" w:rsidRDefault="00466CD0" w:rsidP="00633DB6">
            <w:pPr>
              <w:spacing w:line="480" w:lineRule="auto"/>
            </w:pPr>
            <w:r w:rsidRPr="00371BA9">
              <w:t>Constancy based on monthly maximum daily flow</w:t>
            </w:r>
          </w:p>
        </w:tc>
        <w:tc>
          <w:tcPr>
            <w:tcW w:w="1902" w:type="dxa"/>
            <w:tcBorders>
              <w:left w:val="single" w:sz="4" w:space="0" w:color="auto"/>
              <w:right w:val="single" w:sz="4" w:space="0" w:color="auto"/>
            </w:tcBorders>
          </w:tcPr>
          <w:p w:rsidR="00466CD0" w:rsidRPr="00371BA9" w:rsidRDefault="00466CD0" w:rsidP="00633DB6">
            <w:pPr>
              <w:spacing w:line="480" w:lineRule="auto"/>
            </w:pPr>
            <w:proofErr w:type="spellStart"/>
            <w:r w:rsidRPr="00371BA9">
              <w:t>C_MaxM</w:t>
            </w:r>
            <w:proofErr w:type="spellEnd"/>
          </w:p>
        </w:tc>
        <w:tc>
          <w:tcPr>
            <w:tcW w:w="1559" w:type="dxa"/>
            <w:tcBorders>
              <w:left w:val="single" w:sz="4" w:space="0" w:color="auto"/>
              <w:right w:val="single" w:sz="4" w:space="0" w:color="auto"/>
            </w:tcBorders>
          </w:tcPr>
          <w:p w:rsidR="00466CD0" w:rsidRPr="00371BA9" w:rsidRDefault="000A6C14" w:rsidP="00633DB6">
            <w:pPr>
              <w:spacing w:line="480" w:lineRule="auto"/>
            </w:pPr>
            <w:r w:rsidRPr="00371BA9">
              <w:t>D</w:t>
            </w:r>
            <w:r w:rsidR="00466CD0" w:rsidRPr="00371BA9">
              <w:t>imensionless</w:t>
            </w:r>
          </w:p>
        </w:tc>
        <w:tc>
          <w:tcPr>
            <w:tcW w:w="3351" w:type="dxa"/>
            <w:vMerge/>
            <w:tcBorders>
              <w:left w:val="single" w:sz="4" w:space="0" w:color="auto"/>
            </w:tcBorders>
          </w:tcPr>
          <w:p w:rsidR="00466CD0" w:rsidRPr="00371BA9" w:rsidRDefault="00466CD0" w:rsidP="00633DB6">
            <w:pPr>
              <w:spacing w:line="480" w:lineRule="auto"/>
            </w:pPr>
          </w:p>
        </w:tc>
      </w:tr>
      <w:tr w:rsidR="00466CD0" w:rsidRPr="00371BA9" w:rsidTr="005C63D9">
        <w:tc>
          <w:tcPr>
            <w:tcW w:w="2204" w:type="dxa"/>
            <w:tcBorders>
              <w:top w:val="nil"/>
              <w:bottom w:val="single" w:sz="4" w:space="0" w:color="auto"/>
              <w:right w:val="single" w:sz="4" w:space="0" w:color="auto"/>
            </w:tcBorders>
          </w:tcPr>
          <w:p w:rsidR="00466CD0" w:rsidRPr="00371BA9" w:rsidRDefault="00466CD0" w:rsidP="00633DB6">
            <w:pPr>
              <w:spacing w:line="480" w:lineRule="auto"/>
            </w:pPr>
            <w:r w:rsidRPr="00371BA9">
              <w:t xml:space="preserve">Contingency based on monthly maximum daily flow </w:t>
            </w:r>
          </w:p>
        </w:tc>
        <w:tc>
          <w:tcPr>
            <w:tcW w:w="1902" w:type="dxa"/>
            <w:tcBorders>
              <w:left w:val="single" w:sz="4" w:space="0" w:color="auto"/>
              <w:bottom w:val="single" w:sz="4" w:space="0" w:color="auto"/>
              <w:right w:val="single" w:sz="4" w:space="0" w:color="auto"/>
            </w:tcBorders>
          </w:tcPr>
          <w:p w:rsidR="00466CD0" w:rsidRPr="00371BA9" w:rsidRDefault="00466CD0" w:rsidP="00633DB6">
            <w:pPr>
              <w:spacing w:line="480" w:lineRule="auto"/>
            </w:pPr>
            <w:proofErr w:type="spellStart"/>
            <w:r w:rsidRPr="00371BA9">
              <w:t>M_MaxM</w:t>
            </w:r>
            <w:proofErr w:type="spellEnd"/>
          </w:p>
        </w:tc>
        <w:tc>
          <w:tcPr>
            <w:tcW w:w="1559" w:type="dxa"/>
            <w:tcBorders>
              <w:left w:val="single" w:sz="4" w:space="0" w:color="auto"/>
              <w:bottom w:val="single" w:sz="4" w:space="0" w:color="auto"/>
              <w:right w:val="single" w:sz="4" w:space="0" w:color="auto"/>
            </w:tcBorders>
          </w:tcPr>
          <w:p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rsidR="00466CD0" w:rsidRPr="00371BA9" w:rsidRDefault="00466CD0" w:rsidP="00633DB6">
            <w:pPr>
              <w:spacing w:line="480" w:lineRule="auto"/>
            </w:pPr>
          </w:p>
        </w:tc>
      </w:tr>
      <w:tr w:rsidR="00466CD0" w:rsidRPr="00371BA9" w:rsidTr="005C63D9">
        <w:tc>
          <w:tcPr>
            <w:tcW w:w="9016" w:type="dxa"/>
            <w:gridSpan w:val="4"/>
            <w:tcBorders>
              <w:top w:val="single" w:sz="4" w:space="0" w:color="auto"/>
              <w:bottom w:val="single" w:sz="4" w:space="0" w:color="auto"/>
            </w:tcBorders>
          </w:tcPr>
          <w:p w:rsidR="00466CD0" w:rsidRPr="00371BA9" w:rsidRDefault="00466CD0" w:rsidP="00633DB6">
            <w:pPr>
              <w:spacing w:line="480" w:lineRule="auto"/>
              <w:rPr>
                <w:i/>
              </w:rPr>
            </w:pPr>
            <w:r w:rsidRPr="00371BA9">
              <w:rPr>
                <w:i/>
              </w:rPr>
              <w:lastRenderedPageBreak/>
              <w:t xml:space="preserve">Flow seasonality </w:t>
            </w:r>
          </w:p>
        </w:tc>
      </w:tr>
      <w:tr w:rsidR="00466CD0" w:rsidRPr="00371BA9" w:rsidTr="005C63D9">
        <w:tc>
          <w:tcPr>
            <w:tcW w:w="2204" w:type="dxa"/>
            <w:tcBorders>
              <w:top w:val="single" w:sz="4" w:space="0" w:color="auto"/>
              <w:bottom w:val="nil"/>
              <w:right w:val="single" w:sz="4" w:space="0" w:color="auto"/>
            </w:tcBorders>
          </w:tcPr>
          <w:p w:rsidR="00466CD0" w:rsidRPr="00371BA9" w:rsidRDefault="00466CD0" w:rsidP="00633DB6">
            <w:pPr>
              <w:spacing w:line="480" w:lineRule="auto"/>
            </w:pPr>
          </w:p>
        </w:tc>
        <w:tc>
          <w:tcPr>
            <w:tcW w:w="1902" w:type="dxa"/>
            <w:tcBorders>
              <w:top w:val="single" w:sz="4" w:space="0" w:color="auto"/>
              <w:left w:val="single" w:sz="4" w:space="0" w:color="auto"/>
              <w:right w:val="single" w:sz="4" w:space="0" w:color="auto"/>
            </w:tcBorders>
          </w:tcPr>
          <w:p w:rsidR="00466CD0" w:rsidRPr="00371BA9" w:rsidRDefault="00466CD0" w:rsidP="00633DB6">
            <w:pPr>
              <w:spacing w:line="480" w:lineRule="auto"/>
            </w:pPr>
          </w:p>
        </w:tc>
        <w:tc>
          <w:tcPr>
            <w:tcW w:w="1559" w:type="dxa"/>
            <w:tcBorders>
              <w:top w:val="single" w:sz="4" w:space="0" w:color="auto"/>
              <w:left w:val="single" w:sz="4" w:space="0" w:color="auto"/>
              <w:right w:val="single" w:sz="4" w:space="0" w:color="auto"/>
            </w:tcBorders>
          </w:tcPr>
          <w:p w:rsidR="00466CD0" w:rsidRPr="00371BA9" w:rsidRDefault="00466CD0" w:rsidP="00633DB6">
            <w:pPr>
              <w:spacing w:line="480" w:lineRule="auto"/>
            </w:pPr>
          </w:p>
        </w:tc>
        <w:tc>
          <w:tcPr>
            <w:tcW w:w="3351" w:type="dxa"/>
            <w:vMerge w:val="restart"/>
            <w:tcBorders>
              <w:top w:val="single" w:sz="4" w:space="0" w:color="auto"/>
              <w:left w:val="single" w:sz="4" w:space="0" w:color="auto"/>
            </w:tcBorders>
          </w:tcPr>
          <w:p w:rsidR="00466CD0" w:rsidRPr="00371BA9" w:rsidRDefault="00466CD0" w:rsidP="00633DB6">
            <w:pPr>
              <w:spacing w:line="480"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rsidTr="005C63D9">
        <w:trPr>
          <w:trHeight w:val="1941"/>
        </w:trPr>
        <w:tc>
          <w:tcPr>
            <w:tcW w:w="2204" w:type="dxa"/>
            <w:tcBorders>
              <w:top w:val="nil"/>
              <w:right w:val="single" w:sz="4" w:space="0" w:color="auto"/>
            </w:tcBorders>
          </w:tcPr>
          <w:p w:rsidR="00466CD0" w:rsidRPr="00371BA9" w:rsidRDefault="00466CD0" w:rsidP="00633DB6">
            <w:pPr>
              <w:spacing w:line="480" w:lineRule="auto"/>
              <w:jc w:val="both"/>
            </w:pPr>
            <w:r w:rsidRPr="00371BA9">
              <w:t>Average mean daily dry season flow *</w:t>
            </w:r>
          </w:p>
          <w:p w:rsidR="00466CD0" w:rsidRPr="00371BA9" w:rsidRDefault="00466CD0" w:rsidP="00633DB6">
            <w:pPr>
              <w:spacing w:line="480" w:lineRule="auto"/>
              <w:jc w:val="both"/>
            </w:pPr>
            <w:r w:rsidRPr="00371BA9">
              <w:t>Average mean daily wet season flow *</w:t>
            </w:r>
          </w:p>
        </w:tc>
        <w:tc>
          <w:tcPr>
            <w:tcW w:w="1902" w:type="dxa"/>
            <w:tcBorders>
              <w:left w:val="single" w:sz="4" w:space="0" w:color="auto"/>
              <w:right w:val="single" w:sz="4" w:space="0" w:color="auto"/>
            </w:tcBorders>
          </w:tcPr>
          <w:p w:rsidR="00466CD0" w:rsidRPr="00371BA9" w:rsidRDefault="00466CD0" w:rsidP="00633DB6">
            <w:pPr>
              <w:spacing w:line="480" w:lineRule="auto"/>
              <w:jc w:val="both"/>
            </w:pPr>
            <w:proofErr w:type="spellStart"/>
            <w:r w:rsidRPr="00371BA9">
              <w:t>MDFMDFDry</w:t>
            </w:r>
            <w:proofErr w:type="spellEnd"/>
          </w:p>
          <w:p w:rsidR="00466CD0" w:rsidRPr="00371BA9" w:rsidRDefault="00466CD0" w:rsidP="00633DB6">
            <w:pPr>
              <w:spacing w:line="480" w:lineRule="auto"/>
              <w:jc w:val="both"/>
            </w:pPr>
          </w:p>
          <w:p w:rsidR="00466CD0" w:rsidRPr="00371BA9" w:rsidRDefault="00466CD0" w:rsidP="00633DB6">
            <w:pPr>
              <w:spacing w:line="480" w:lineRule="auto"/>
              <w:jc w:val="both"/>
            </w:pPr>
            <w:proofErr w:type="spellStart"/>
            <w:r w:rsidRPr="00371BA9">
              <w:t>MDFMDFWet</w:t>
            </w:r>
            <w:proofErr w:type="spellEnd"/>
          </w:p>
        </w:tc>
        <w:tc>
          <w:tcPr>
            <w:tcW w:w="1559" w:type="dxa"/>
            <w:tcBorders>
              <w:left w:val="single" w:sz="4" w:space="0" w:color="auto"/>
              <w:right w:val="single" w:sz="4" w:space="0" w:color="auto"/>
            </w:tcBorders>
          </w:tcPr>
          <w:p w:rsidR="00466CD0" w:rsidRPr="00371BA9" w:rsidRDefault="00466CD0" w:rsidP="00633DB6">
            <w:pPr>
              <w:spacing w:line="480" w:lineRule="auto"/>
              <w:jc w:val="both"/>
            </w:pPr>
            <w:r w:rsidRPr="00371BA9">
              <w:t>dimensionless</w:t>
            </w:r>
          </w:p>
          <w:p w:rsidR="00466CD0" w:rsidRPr="00371BA9" w:rsidRDefault="00466CD0" w:rsidP="00633DB6">
            <w:pPr>
              <w:spacing w:line="480" w:lineRule="auto"/>
              <w:jc w:val="both"/>
            </w:pPr>
          </w:p>
          <w:p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rsidR="00466CD0" w:rsidRPr="00371BA9" w:rsidRDefault="00466CD0" w:rsidP="00633DB6">
            <w:pPr>
              <w:spacing w:line="480" w:lineRule="auto"/>
              <w:jc w:val="both"/>
            </w:pPr>
          </w:p>
        </w:tc>
      </w:tr>
      <w:tr w:rsidR="00466CD0" w:rsidRPr="00371BA9" w:rsidTr="005C63D9">
        <w:trPr>
          <w:trHeight w:val="1941"/>
        </w:trPr>
        <w:tc>
          <w:tcPr>
            <w:tcW w:w="2204" w:type="dxa"/>
            <w:tcBorders>
              <w:top w:val="nil"/>
              <w:right w:val="single" w:sz="4" w:space="0" w:color="auto"/>
            </w:tcBorders>
          </w:tcPr>
          <w:p w:rsidR="00466CD0" w:rsidRPr="00371BA9" w:rsidRDefault="00466CD0" w:rsidP="00633DB6">
            <w:pPr>
              <w:spacing w:line="480" w:lineRule="auto"/>
              <w:jc w:val="both"/>
            </w:pPr>
            <w:r w:rsidRPr="00371BA9">
              <w:t>CV of mean daily dry season flow</w:t>
            </w:r>
          </w:p>
          <w:p w:rsidR="00466CD0" w:rsidRPr="00371BA9" w:rsidRDefault="00466CD0" w:rsidP="00633DB6">
            <w:pPr>
              <w:spacing w:line="480" w:lineRule="auto"/>
              <w:jc w:val="both"/>
            </w:pPr>
            <w:r w:rsidRPr="00371BA9">
              <w:t>CV of mean daily dry season flow</w:t>
            </w:r>
          </w:p>
        </w:tc>
        <w:tc>
          <w:tcPr>
            <w:tcW w:w="1902" w:type="dxa"/>
            <w:tcBorders>
              <w:left w:val="single" w:sz="4" w:space="0" w:color="auto"/>
              <w:right w:val="single" w:sz="4" w:space="0" w:color="auto"/>
            </w:tcBorders>
          </w:tcPr>
          <w:p w:rsidR="00466CD0" w:rsidRPr="00371BA9" w:rsidRDefault="00466CD0" w:rsidP="00633DB6">
            <w:pPr>
              <w:spacing w:line="480" w:lineRule="auto"/>
              <w:jc w:val="both"/>
            </w:pPr>
            <w:proofErr w:type="spellStart"/>
            <w:r w:rsidRPr="00371BA9">
              <w:t>CVMDFDry</w:t>
            </w:r>
            <w:proofErr w:type="spellEnd"/>
          </w:p>
          <w:p w:rsidR="00466CD0" w:rsidRPr="00371BA9" w:rsidRDefault="00466CD0" w:rsidP="00633DB6">
            <w:pPr>
              <w:spacing w:line="480" w:lineRule="auto"/>
              <w:jc w:val="both"/>
            </w:pPr>
          </w:p>
          <w:p w:rsidR="00466CD0" w:rsidRPr="00371BA9" w:rsidRDefault="00466CD0" w:rsidP="00633DB6">
            <w:pPr>
              <w:spacing w:line="480" w:lineRule="auto"/>
              <w:jc w:val="both"/>
            </w:pPr>
            <w:proofErr w:type="spellStart"/>
            <w:r w:rsidRPr="00371BA9">
              <w:t>CVMDFWet</w:t>
            </w:r>
            <w:proofErr w:type="spellEnd"/>
          </w:p>
        </w:tc>
        <w:tc>
          <w:tcPr>
            <w:tcW w:w="1559" w:type="dxa"/>
            <w:tcBorders>
              <w:left w:val="single" w:sz="4" w:space="0" w:color="auto"/>
              <w:right w:val="single" w:sz="4" w:space="0" w:color="auto"/>
            </w:tcBorders>
          </w:tcPr>
          <w:p w:rsidR="00466CD0" w:rsidRPr="00371BA9" w:rsidRDefault="00466CD0" w:rsidP="00633DB6">
            <w:pPr>
              <w:spacing w:line="480" w:lineRule="auto"/>
              <w:jc w:val="both"/>
            </w:pPr>
            <w:r w:rsidRPr="00371BA9">
              <w:t>dimensionless</w:t>
            </w:r>
          </w:p>
          <w:p w:rsidR="00466CD0" w:rsidRPr="00371BA9" w:rsidRDefault="00466CD0" w:rsidP="00633DB6">
            <w:pPr>
              <w:spacing w:line="480" w:lineRule="auto"/>
              <w:jc w:val="both"/>
            </w:pPr>
          </w:p>
          <w:p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rsidR="00466CD0" w:rsidRPr="00371BA9" w:rsidRDefault="00466CD0" w:rsidP="00633DB6">
            <w:pPr>
              <w:spacing w:line="480" w:lineRule="auto"/>
              <w:jc w:val="both"/>
            </w:pPr>
          </w:p>
        </w:tc>
      </w:tr>
    </w:tbl>
    <w:p w:rsidR="00466CD0" w:rsidRPr="00371BA9" w:rsidRDefault="00466CD0" w:rsidP="00633DB6">
      <w:pPr>
        <w:spacing w:line="480" w:lineRule="auto"/>
        <w:jc w:val="both"/>
      </w:pPr>
    </w:p>
    <w:p w:rsidR="00466CD0" w:rsidRPr="00371BA9" w:rsidRDefault="00466CD0" w:rsidP="00633DB6">
      <w:pPr>
        <w:spacing w:line="480" w:lineRule="auto"/>
        <w:jc w:val="both"/>
      </w:pPr>
      <w:r w:rsidRPr="00371BA9">
        <w:rPr>
          <w:i/>
        </w:rPr>
        <w:t>Other environmental variables</w:t>
      </w:r>
    </w:p>
    <w:p w:rsidR="00466CD0" w:rsidRPr="00371BA9" w:rsidRDefault="00466CD0" w:rsidP="00633DB6">
      <w:pPr>
        <w:spacing w:line="480" w:lineRule="auto"/>
        <w:jc w:val="both"/>
      </w:pPr>
      <w:r w:rsidRPr="00371BA9">
        <w:t xml:space="preserve">Data on upstream land use were obtained via the Queensland Land Use Mapping Program (QLUMP) and dataset </w:t>
      </w:r>
      <w:r w:rsidR="00AD2444"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00AD2444"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00AD2444" w:rsidRPr="00371BA9">
        <w:fldChar w:fldCharType="end"/>
      </w:r>
      <w:r w:rsidRPr="00371BA9">
        <w:t>. Th</w:t>
      </w:r>
      <w:ins w:id="64" w:author="Michelle Leishman" w:date="2015-08-22T18:46:00Z">
        <w:r w:rsidR="00742E34">
          <w:t>e</w:t>
        </w:r>
      </w:ins>
      <w:del w:id="65" w:author="Michelle Leishman" w:date="2015-08-22T18:46:00Z">
        <w:r w:rsidRPr="00371BA9" w:rsidDel="00742E34">
          <w:delText>i</w:delText>
        </w:r>
      </w:del>
      <w:r w:rsidRPr="00371BA9">
        <w:t>s</w:t>
      </w:r>
      <w:ins w:id="66" w:author="Michelle Leishman" w:date="2015-08-22T18:46:00Z">
        <w:r w:rsidR="00742E34">
          <w:t>e</w:t>
        </w:r>
      </w:ins>
      <w:r w:rsidRPr="00371BA9">
        <w:t xml:space="preserve"> data </w:t>
      </w:r>
      <w:del w:id="67" w:author="Michelle Leishman" w:date="2015-08-22T18:46:00Z">
        <w:r w:rsidRPr="00371BA9" w:rsidDel="00742E34">
          <w:delText xml:space="preserve">was </w:delText>
        </w:r>
      </w:del>
      <w:ins w:id="68" w:author="Michelle Leishman" w:date="2015-08-22T18:46:00Z">
        <w:r w:rsidR="00742E34">
          <w:t>were</w:t>
        </w:r>
        <w:r w:rsidR="00742E34" w:rsidRPr="00371BA9">
          <w:t xml:space="preserve"> </w:t>
        </w:r>
      </w:ins>
      <w:r w:rsidRPr="00371BA9">
        <w:t xml:space="preserve">generated from surveys conducted in 1999 and 2006. Land use was categorised according to the Australian Land use and Management Classification </w:t>
      </w:r>
      <w:r w:rsidRPr="00371BA9">
        <w:lastRenderedPageBreak/>
        <w:t xml:space="preserve">version 6 </w:t>
      </w:r>
      <w:r w:rsidR="00AD2444"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00AD2444" w:rsidRPr="00371BA9">
        <w:fldChar w:fldCharType="separate"/>
      </w:r>
      <w:r w:rsidRPr="00371BA9">
        <w:rPr>
          <w:noProof/>
        </w:rPr>
        <w:t>(BRS 2002)</w:t>
      </w:r>
      <w:r w:rsidR="00AD2444"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w:t>
      </w:r>
      <w:proofErr w:type="spellStart"/>
      <w:r w:rsidRPr="00371BA9">
        <w:t>dryland</w:t>
      </w:r>
      <w:proofErr w:type="spellEnd"/>
      <w:r w:rsidRPr="00371BA9">
        <w:t xml:space="preserve">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(2010). </w:t>
      </w:r>
    </w:p>
    <w:p w:rsidR="00466CD0" w:rsidRPr="00371BA9" w:rsidRDefault="00466CD0" w:rsidP="00633DB6">
      <w:pPr>
        <w:spacing w:line="480" w:lineRule="auto"/>
        <w:jc w:val="both"/>
      </w:pPr>
      <w:r w:rsidRPr="00371BA9">
        <w:t xml:space="preserve">Climate data were obtained from </w:t>
      </w:r>
      <w:proofErr w:type="spellStart"/>
      <w:r w:rsidRPr="00371BA9">
        <w:t>eMast</w:t>
      </w:r>
      <w:proofErr w:type="spellEnd"/>
      <w:r w:rsidRPr="00371BA9">
        <w:t xml:space="preserve">/TERN, at a resolution of 0.01 degrees </w:t>
      </w:r>
      <w:r w:rsidR="00AD2444"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AD2444" w:rsidRPr="00371BA9">
        <w:fldChar w:fldCharType="separate"/>
      </w:r>
      <w:r w:rsidR="00F17233" w:rsidRPr="00F17233">
        <w:rPr>
          <w:noProof/>
        </w:rPr>
        <w:t>(Hutchinson, Kesteven &amp; Tingbao 2014)</w:t>
      </w:r>
      <w:r w:rsidR="00AD2444" w:rsidRPr="00371BA9">
        <w:fldChar w:fldCharType="end"/>
      </w:r>
      <w:r w:rsidRPr="00371BA9">
        <w:t xml:space="preserve">. Bioclimatic variables representing annual trends, seasonality and extremes were calculated following the BIOCLIM framework </w:t>
      </w:r>
      <w:r w:rsidR="00AD2444"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AD2444" w:rsidRPr="00371BA9">
        <w:fldChar w:fldCharType="separate"/>
      </w:r>
      <w:r w:rsidRPr="00371BA9">
        <w:rPr>
          <w:noProof/>
        </w:rPr>
        <w:t>(Busby 1991)</w:t>
      </w:r>
      <w:r w:rsidR="00AD2444" w:rsidRPr="00371BA9">
        <w:fldChar w:fldCharType="end"/>
      </w:r>
      <w:r w:rsidRPr="00371BA9">
        <w:t xml:space="preserve">. The resulting set of 19 climate variables were strongly collinear, </w:t>
      </w:r>
      <w:ins w:id="69" w:author="Michelle Leishman" w:date="2015-08-22T18:47:00Z">
        <w:r w:rsidR="00742E34">
          <w:t xml:space="preserve">consequently </w:t>
        </w:r>
      </w:ins>
      <w:r w:rsidRPr="00371BA9">
        <w:t>PCA was used to identify a subset of 6 variables which represented over 90</w:t>
      </w:r>
      <w:del w:id="70" w:author="Michelle Leishman" w:date="2015-08-22T18:47:00Z">
        <w:r w:rsidRPr="00371BA9" w:rsidDel="00742E34">
          <w:delText xml:space="preserve"> </w:delText>
        </w:r>
      </w:del>
      <w:r w:rsidRPr="00371BA9">
        <w:t xml:space="preserve">% of the variation in the data. Soil data were </w:t>
      </w:r>
      <w:del w:id="71" w:author="Michelle Leishman" w:date="2015-08-22T18:47:00Z">
        <w:r w:rsidRPr="00371BA9" w:rsidDel="00742E34">
          <w:delText xml:space="preserve">taken </w:delText>
        </w:r>
      </w:del>
      <w:ins w:id="72" w:author="Michelle Leishman" w:date="2015-08-22T18:47:00Z">
        <w:r w:rsidR="00742E34">
          <w:t>obtained</w:t>
        </w:r>
        <w:r w:rsidR="00742E34" w:rsidRPr="00371BA9">
          <w:t xml:space="preserve"> </w:t>
        </w:r>
      </w:ins>
      <w:r w:rsidRPr="00371BA9">
        <w:t xml:space="preserve">from the CSIRO Soil and Landscape Grid of Australia, at a resolution of 3 arc seconds (~ 3 m) </w:t>
      </w:r>
      <w:r w:rsidR="00AD2444"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AD2444"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00AD2444" w:rsidRPr="00371BA9">
        <w:fldChar w:fldCharType="end"/>
      </w:r>
      <w:r w:rsidRPr="00371BA9">
        <w:t>.</w:t>
      </w:r>
    </w:p>
    <w:p w:rsidR="00466CD0" w:rsidRPr="00371BA9" w:rsidRDefault="008C260F" w:rsidP="00633DB6">
      <w:pPr>
        <w:spacing w:line="480" w:lineRule="auto"/>
        <w:jc w:val="both"/>
      </w:pPr>
      <w:r>
        <w:rPr>
          <w:i/>
        </w:rPr>
        <w:t>Trait selection and dataset a</w:t>
      </w:r>
      <w:r w:rsidR="00466CD0" w:rsidRPr="00371BA9">
        <w:rPr>
          <w:i/>
        </w:rPr>
        <w:t>ssembly</w:t>
      </w:r>
      <w:r w:rsidR="00466CD0" w:rsidRPr="00371BA9">
        <w:rPr>
          <w:i/>
        </w:rPr>
        <w:tab/>
      </w:r>
    </w:p>
    <w:p w:rsidR="00466CD0" w:rsidRDefault="00466CD0" w:rsidP="00633DB6">
      <w:pPr>
        <w:shd w:val="clear" w:color="auto" w:fill="FFFFFF"/>
        <w:spacing w:after="0" w:line="480" w:lineRule="auto"/>
        <w:jc w:val="both"/>
      </w:pPr>
      <w:r w:rsidRPr="00371BA9">
        <w:t xml:space="preserve">We assembled a dataset of </w:t>
      </w:r>
      <w:ins w:id="73" w:author="Michelle Leishman" w:date="2015-08-22T18:48:00Z">
        <w:r w:rsidR="00742E34">
          <w:t>six</w:t>
        </w:r>
      </w:ins>
      <w:del w:id="74" w:author="Michelle Leishman" w:date="2015-08-22T18:48:00Z">
        <w:r w:rsidR="005C63D9" w:rsidDel="00742E34">
          <w:delText>6</w:delText>
        </w:r>
      </w:del>
      <w:r w:rsidRPr="00371BA9">
        <w:t xml:space="preserve"> continuous (specific leaf area, leaf area, maximum canopy height, seed mass, wood density and flowering duration) and </w:t>
      </w:r>
      <w:del w:id="75" w:author="Michelle Leishman" w:date="2015-08-22T18:48:00Z">
        <w:r w:rsidRPr="00371BA9" w:rsidDel="00742E34">
          <w:delText>1</w:delText>
        </w:r>
      </w:del>
      <w:ins w:id="76" w:author="Michelle Leishman" w:date="2015-08-22T18:48:00Z">
        <w:r w:rsidR="00742E34">
          <w:t>one</w:t>
        </w:r>
      </w:ins>
      <w:r w:rsidRPr="00371BA9">
        <w:t xml:space="preserv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w:t>
      </w:r>
      <w:ins w:id="77" w:author="Michelle Leishman" w:date="2015-08-22T18:49:00Z">
        <w:r w:rsidR="00742E34">
          <w:t>obtained</w:t>
        </w:r>
        <w:r w:rsidR="00742E34" w:rsidRPr="00371BA9">
          <w:t xml:space="preserve"> </w:t>
        </w:r>
      </w:ins>
      <w:del w:id="78" w:author="Michelle Leishman" w:date="2015-08-22T18:49:00Z">
        <w:r w:rsidRPr="00371BA9" w:rsidDel="00742E34">
          <w:delText xml:space="preserve">taken </w:delText>
        </w:r>
      </w:del>
      <w:r w:rsidRPr="00371BA9">
        <w:t xml:space="preserve">from published literature, private and published trait datasets, and Australian flora texts. Where multiple records for a trait were found, values were removed if they were measured at sites with an environment substantially different from south east Queensland. With the </w:t>
      </w:r>
      <w:r w:rsidRPr="00371BA9">
        <w:lastRenderedPageBreak/>
        <w:t xml:space="preserve">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AD2444"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AD2444"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00AD2444"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proofErr w:type="spellStart"/>
      <w:r w:rsidRPr="00371BA9">
        <w:rPr>
          <w:i/>
        </w:rPr>
        <w:t>missForest</w:t>
      </w:r>
      <w:proofErr w:type="spellEnd"/>
      <w:r w:rsidRPr="00371BA9">
        <w:t xml:space="preserve"> package for R, </w:t>
      </w:r>
      <w:r w:rsidR="00AD2444"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00AD2444" w:rsidRPr="00371BA9">
        <w:fldChar w:fldCharType="separate"/>
      </w:r>
      <w:r w:rsidRPr="00371BA9">
        <w:rPr>
          <w:noProof/>
        </w:rPr>
        <w:t>Stekhoven &amp; Buhlmann, 2012)</w:t>
      </w:r>
      <w:r w:rsidR="00AD2444" w:rsidRPr="00371BA9">
        <w:fldChar w:fldCharType="end"/>
      </w:r>
      <w:r w:rsidRPr="00371BA9">
        <w:t xml:space="preserve">. Dataset density information can be found in the </w:t>
      </w:r>
      <w:commentRangeStart w:id="79"/>
      <w:r w:rsidRPr="00371BA9">
        <w:rPr>
          <w:highlight w:val="yellow"/>
        </w:rPr>
        <w:t>Supporting Information</w:t>
      </w:r>
      <w:r w:rsidRPr="00371BA9">
        <w:t xml:space="preserve"> S1.</w:t>
      </w:r>
      <w:commentRangeEnd w:id="79"/>
      <w:r w:rsidRPr="00371BA9">
        <w:rPr>
          <w:rStyle w:val="CommentReference"/>
          <w:sz w:val="22"/>
          <w:szCs w:val="22"/>
        </w:rPr>
        <w:commentReference w:id="79"/>
      </w:r>
    </w:p>
    <w:p w:rsidR="005C63D9" w:rsidRPr="00371BA9" w:rsidRDefault="005C63D9" w:rsidP="00633DB6">
      <w:pPr>
        <w:shd w:val="clear" w:color="auto" w:fill="FFFFFF"/>
        <w:spacing w:after="0" w:line="480" w:lineRule="auto"/>
        <w:jc w:val="both"/>
      </w:pPr>
    </w:p>
    <w:p w:rsidR="00466CD0" w:rsidRPr="00371BA9" w:rsidRDefault="00466CD0" w:rsidP="00633DB6">
      <w:pPr>
        <w:pStyle w:val="Caption"/>
        <w:keepNext/>
        <w:spacing w:line="48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tblPr>
      <w:tblGrid>
        <w:gridCol w:w="2254"/>
        <w:gridCol w:w="2254"/>
        <w:gridCol w:w="2254"/>
        <w:gridCol w:w="2254"/>
      </w:tblGrid>
      <w:tr w:rsidR="00466CD0" w:rsidRPr="00371BA9" w:rsidTr="005C63D9">
        <w:tc>
          <w:tcPr>
            <w:tcW w:w="2254" w:type="dxa"/>
          </w:tcPr>
          <w:p w:rsidR="00466CD0" w:rsidRPr="00371BA9" w:rsidRDefault="00466CD0" w:rsidP="00633DB6">
            <w:pPr>
              <w:spacing w:line="480" w:lineRule="auto"/>
              <w:rPr>
                <w:b/>
              </w:rPr>
            </w:pPr>
            <w:r w:rsidRPr="00371BA9">
              <w:rPr>
                <w:b/>
              </w:rPr>
              <w:t>Trait</w:t>
            </w:r>
          </w:p>
        </w:tc>
        <w:tc>
          <w:tcPr>
            <w:tcW w:w="2254" w:type="dxa"/>
          </w:tcPr>
          <w:p w:rsidR="00466CD0" w:rsidRPr="00371BA9" w:rsidRDefault="00466CD0" w:rsidP="00633DB6">
            <w:pPr>
              <w:spacing w:line="480" w:lineRule="auto"/>
              <w:rPr>
                <w:b/>
              </w:rPr>
            </w:pPr>
            <w:r w:rsidRPr="00371BA9">
              <w:rPr>
                <w:b/>
              </w:rPr>
              <w:t>Definition</w:t>
            </w:r>
          </w:p>
        </w:tc>
        <w:tc>
          <w:tcPr>
            <w:tcW w:w="2254" w:type="dxa"/>
          </w:tcPr>
          <w:p w:rsidR="00466CD0" w:rsidRPr="00371BA9" w:rsidRDefault="00466CD0" w:rsidP="00633DB6">
            <w:pPr>
              <w:spacing w:line="480" w:lineRule="auto"/>
              <w:rPr>
                <w:b/>
              </w:rPr>
            </w:pPr>
            <w:r w:rsidRPr="00371BA9">
              <w:rPr>
                <w:b/>
              </w:rPr>
              <w:t>Functional responses &amp; inherent trade-offs</w:t>
            </w:r>
          </w:p>
        </w:tc>
        <w:tc>
          <w:tcPr>
            <w:tcW w:w="2254" w:type="dxa"/>
          </w:tcPr>
          <w:p w:rsidR="00466CD0" w:rsidRPr="00371BA9" w:rsidRDefault="00466CD0" w:rsidP="00633DB6">
            <w:pPr>
              <w:spacing w:line="480" w:lineRule="auto"/>
              <w:rPr>
                <w:b/>
              </w:rPr>
            </w:pPr>
            <w:r w:rsidRPr="00371BA9">
              <w:rPr>
                <w:b/>
              </w:rPr>
              <w:t>Functional effects</w:t>
            </w:r>
          </w:p>
        </w:tc>
      </w:tr>
      <w:tr w:rsidR="00466CD0" w:rsidRPr="00371BA9" w:rsidTr="005C63D9">
        <w:tc>
          <w:tcPr>
            <w:tcW w:w="2254" w:type="dxa"/>
          </w:tcPr>
          <w:p w:rsidR="00466CD0" w:rsidRPr="00371BA9" w:rsidRDefault="00466CD0" w:rsidP="00633DB6">
            <w:pPr>
              <w:spacing w:line="480" w:lineRule="auto"/>
              <w:rPr>
                <w:i/>
              </w:rPr>
            </w:pPr>
            <w:r w:rsidRPr="00371BA9">
              <w:rPr>
                <w:i/>
              </w:rPr>
              <w:t>Growth form</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 xml:space="preserve">Categorical description of morphology: tree, shrub, woody climber, herbaceous climber, </w:t>
            </w:r>
            <w:proofErr w:type="spellStart"/>
            <w:r w:rsidRPr="00371BA9">
              <w:rPr>
                <w:rFonts w:eastAsia="Times New Roman" w:cs="Arial"/>
                <w:lang w:eastAsia="en-AU"/>
              </w:rPr>
              <w:t>graminoid</w:t>
            </w:r>
            <w:proofErr w:type="spellEnd"/>
            <w:r w:rsidRPr="00371BA9">
              <w:rPr>
                <w:rFonts w:eastAsia="Times New Roman" w:cs="Arial"/>
                <w:lang w:eastAsia="en-AU"/>
              </w:rPr>
              <w:t>, herb</w:t>
            </w:r>
            <w:r w:rsidR="00E64258">
              <w:rPr>
                <w:rFonts w:eastAsia="Times New Roman" w:cs="Arial"/>
                <w:lang w:eastAsia="en-AU"/>
              </w:rPr>
              <w:t>.</w:t>
            </w:r>
          </w:p>
        </w:tc>
        <w:tc>
          <w:tcPr>
            <w:tcW w:w="2254" w:type="dxa"/>
          </w:tcPr>
          <w:p w:rsidR="00466CD0" w:rsidRPr="00371BA9" w:rsidRDefault="00466CD0" w:rsidP="00633DB6">
            <w:pPr>
              <w:spacing w:line="480" w:lineRule="auto"/>
            </w:pPr>
            <w:r w:rsidRPr="00371BA9">
              <w:t xml:space="preserve">Differential responses to mechanical and biochemical stresses </w:t>
            </w:r>
            <w:commentRangeStart w:id="80"/>
            <w:r w:rsidRPr="00371BA9">
              <w:t xml:space="preserve">associated caused by </w:t>
            </w:r>
            <w:commentRangeEnd w:id="80"/>
            <w:r w:rsidR="00742E34">
              <w:rPr>
                <w:rStyle w:val="CommentReference"/>
              </w:rPr>
              <w:commentReference w:id="80"/>
            </w:r>
            <w:r w:rsidRPr="00371BA9">
              <w:t xml:space="preserve">flooding; different strategies for coping with drought and heat stress. </w:t>
            </w:r>
          </w:p>
        </w:tc>
        <w:tc>
          <w:tcPr>
            <w:tcW w:w="2254" w:type="dxa"/>
          </w:tcPr>
          <w:p w:rsidR="00466CD0" w:rsidRPr="00371BA9" w:rsidRDefault="00466CD0" w:rsidP="00633DB6">
            <w:pPr>
              <w:spacing w:line="480" w:lineRule="auto"/>
            </w:pPr>
            <w:r w:rsidRPr="00371BA9">
              <w:t xml:space="preserve">Differential </w:t>
            </w:r>
            <w:proofErr w:type="spellStart"/>
            <w:r w:rsidRPr="00371BA9">
              <w:t>biogeomorphic</w:t>
            </w:r>
            <w:proofErr w:type="spellEnd"/>
            <w:r w:rsidRPr="00371BA9">
              <w:t xml:space="preserve"> effects on fluvial landform cohesion and sediment </w:t>
            </w:r>
            <w:commentRangeStart w:id="81"/>
            <w:r w:rsidRPr="00371BA9">
              <w:t>deposition</w:t>
            </w:r>
            <w:commentRangeEnd w:id="81"/>
            <w:r w:rsidR="00742E34">
              <w:rPr>
                <w:rStyle w:val="CommentReference"/>
              </w:rPr>
              <w:commentReference w:id="81"/>
            </w:r>
            <w:r w:rsidRPr="00371BA9">
              <w:t>.</w:t>
            </w:r>
          </w:p>
        </w:tc>
      </w:tr>
      <w:tr w:rsidR="00466CD0" w:rsidRPr="00371BA9" w:rsidTr="005C63D9">
        <w:tc>
          <w:tcPr>
            <w:tcW w:w="2254" w:type="dxa"/>
          </w:tcPr>
          <w:p w:rsidR="00466CD0" w:rsidRPr="00371BA9" w:rsidRDefault="00466CD0" w:rsidP="00633DB6">
            <w:pPr>
              <w:spacing w:line="480" w:lineRule="auto"/>
              <w:rPr>
                <w:i/>
              </w:rPr>
            </w:pPr>
            <w:r w:rsidRPr="00371BA9">
              <w:rPr>
                <w:i/>
              </w:rPr>
              <w:t>Specific leaf area (SLA)</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rsidR="00466CD0" w:rsidRPr="00371BA9" w:rsidRDefault="00466CD0" w:rsidP="00633DB6">
            <w:pPr>
              <w:spacing w:line="480"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w:t>
            </w:r>
            <w:r w:rsidRPr="00371BA9">
              <w:lastRenderedPageBreak/>
              <w:t>of  ecological strategy under favourable vs. stressful conditions</w:t>
            </w:r>
            <w:ins w:id="82" w:author="Michelle Leishman" w:date="2015-08-22T18:51:00Z">
              <w:r w:rsidR="00742E34">
                <w:t xml:space="preserve"> </w:t>
              </w:r>
            </w:ins>
            <w:r w:rsidR="00AD2444"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2444"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00AD2444" w:rsidRPr="00371BA9">
              <w:fldChar w:fldCharType="end"/>
            </w:r>
            <w:r w:rsidRPr="00371BA9">
              <w:t>.</w:t>
            </w:r>
          </w:p>
        </w:tc>
        <w:tc>
          <w:tcPr>
            <w:tcW w:w="2254" w:type="dxa"/>
          </w:tcPr>
          <w:p w:rsidR="00466CD0" w:rsidRPr="00371BA9" w:rsidRDefault="00466CD0" w:rsidP="00633DB6">
            <w:pPr>
              <w:spacing w:line="480" w:lineRule="auto"/>
            </w:pPr>
            <w:r w:rsidRPr="00371BA9">
              <w:lastRenderedPageBreak/>
              <w:t xml:space="preserve">Affects ecosystem productivity and nutrient recycling </w:t>
            </w:r>
            <w:r w:rsidR="00AD2444"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2444"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00AD2444" w:rsidRPr="00371BA9">
              <w:fldChar w:fldCharType="end"/>
            </w:r>
            <w:r w:rsidRPr="00371BA9">
              <w:t>.</w:t>
            </w:r>
          </w:p>
        </w:tc>
      </w:tr>
      <w:tr w:rsidR="00466CD0" w:rsidRPr="00371BA9" w:rsidTr="005C63D9">
        <w:tc>
          <w:tcPr>
            <w:tcW w:w="2254" w:type="dxa"/>
          </w:tcPr>
          <w:p w:rsidR="00466CD0" w:rsidRPr="00371BA9" w:rsidRDefault="00466CD0" w:rsidP="00633DB6">
            <w:pPr>
              <w:spacing w:line="480" w:lineRule="auto"/>
              <w:rPr>
                <w:i/>
              </w:rPr>
            </w:pPr>
            <w:r w:rsidRPr="00371BA9">
              <w:rPr>
                <w:i/>
              </w:rPr>
              <w:lastRenderedPageBreak/>
              <w:t>Leaf area</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rsidR="00466CD0" w:rsidRPr="00371BA9" w:rsidRDefault="00466CD0" w:rsidP="00633DB6">
            <w:pPr>
              <w:spacing w:line="480" w:lineRule="auto"/>
            </w:pPr>
            <w:r w:rsidRPr="00371BA9">
              <w:t xml:space="preserve">Shade tolerance (larger leaves) vs. enhanced thermal regulation ability in hot, dry conditions (smaller leaves) </w:t>
            </w:r>
            <w:r w:rsidR="00AD2444"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D2444"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00AD2444" w:rsidRPr="00371BA9">
              <w:fldChar w:fldCharType="end"/>
            </w:r>
            <w:r w:rsidRPr="00371BA9">
              <w:t xml:space="preserve">. </w:t>
            </w:r>
          </w:p>
        </w:tc>
        <w:tc>
          <w:tcPr>
            <w:tcW w:w="2254" w:type="dxa"/>
          </w:tcPr>
          <w:p w:rsidR="00466CD0" w:rsidRPr="00371BA9" w:rsidRDefault="00466CD0" w:rsidP="00633DB6">
            <w:pPr>
              <w:spacing w:line="480" w:lineRule="auto"/>
            </w:pPr>
            <w:r w:rsidRPr="00371BA9">
              <w:t>May influence flow resistance of vegetation (and therefore fluvial erosion / deposition) when inundated.</w:t>
            </w:r>
          </w:p>
        </w:tc>
      </w:tr>
      <w:tr w:rsidR="00466CD0" w:rsidRPr="00371BA9" w:rsidTr="005C63D9">
        <w:tc>
          <w:tcPr>
            <w:tcW w:w="2254" w:type="dxa"/>
          </w:tcPr>
          <w:p w:rsidR="00466CD0" w:rsidRPr="00371BA9" w:rsidRDefault="00466CD0" w:rsidP="00633DB6">
            <w:pPr>
              <w:spacing w:line="480" w:lineRule="auto"/>
              <w:rPr>
                <w:i/>
              </w:rPr>
            </w:pPr>
            <w:r w:rsidRPr="00371BA9">
              <w:rPr>
                <w:i/>
              </w:rPr>
              <w:t>Maximum canopy height</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 xml:space="preserve">Height above ground of apical </w:t>
            </w:r>
            <w:proofErr w:type="spellStart"/>
            <w:r w:rsidRPr="00371BA9">
              <w:rPr>
                <w:rFonts w:eastAsia="Times New Roman" w:cs="Arial"/>
                <w:lang w:eastAsia="en-AU"/>
              </w:rPr>
              <w:t>meristem</w:t>
            </w:r>
            <w:proofErr w:type="spellEnd"/>
            <w:r w:rsidRPr="00371BA9">
              <w:rPr>
                <w:rFonts w:eastAsia="Times New Roman" w:cs="Arial"/>
                <w:lang w:eastAsia="en-AU"/>
              </w:rPr>
              <w:t xml:space="preserve"> (m).</w:t>
            </w:r>
          </w:p>
        </w:tc>
        <w:tc>
          <w:tcPr>
            <w:tcW w:w="2254" w:type="dxa"/>
          </w:tcPr>
          <w:p w:rsidR="00466CD0" w:rsidRPr="00371BA9" w:rsidRDefault="00466CD0" w:rsidP="00633DB6">
            <w:pPr>
              <w:spacing w:line="480" w:lineRule="auto"/>
            </w:pPr>
            <w:r w:rsidRPr="00371BA9">
              <w:t xml:space="preserve">Affects ability to tolerate mechanical disturbances such as flooding and maintain xylem integrity in dry conditions </w:t>
            </w:r>
            <w:r w:rsidR="00AD2444"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00AD2444" w:rsidRPr="00371BA9">
              <w:fldChar w:fldCharType="separate"/>
            </w:r>
            <w:r w:rsidR="00F17233" w:rsidRPr="00F17233">
              <w:rPr>
                <w:noProof/>
              </w:rPr>
              <w:t>(Westoby &amp; Wright 2006)</w:t>
            </w:r>
            <w:r w:rsidR="00AD2444" w:rsidRPr="00371BA9">
              <w:fldChar w:fldCharType="end"/>
            </w:r>
            <w:r w:rsidRPr="00371BA9">
              <w:t>.</w:t>
            </w:r>
          </w:p>
        </w:tc>
        <w:tc>
          <w:tcPr>
            <w:tcW w:w="2254" w:type="dxa"/>
          </w:tcPr>
          <w:p w:rsidR="00466CD0" w:rsidRPr="00371BA9" w:rsidRDefault="00466CD0" w:rsidP="00633DB6">
            <w:pPr>
              <w:spacing w:line="480"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00AD2444"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AD2444" w:rsidRPr="00371BA9">
              <w:rPr>
                <w:rFonts w:eastAsia="Times New Roman" w:cs="Arial"/>
                <w:lang w:eastAsia="en-AU"/>
              </w:rPr>
              <w:fldChar w:fldCharType="separate"/>
            </w:r>
            <w:r w:rsidRPr="00371BA9">
              <w:rPr>
                <w:rFonts w:eastAsia="Times New Roman" w:cs="Arial"/>
                <w:noProof/>
                <w:lang w:eastAsia="en-AU"/>
              </w:rPr>
              <w:t>(Falster 2006)</w:t>
            </w:r>
            <w:r w:rsidR="00AD2444" w:rsidRPr="00371BA9">
              <w:rPr>
                <w:rFonts w:eastAsia="Times New Roman" w:cs="Arial"/>
                <w:lang w:eastAsia="en-AU"/>
              </w:rPr>
              <w:fldChar w:fldCharType="end"/>
            </w:r>
            <w:r w:rsidRPr="00371BA9">
              <w:rPr>
                <w:rFonts w:eastAsia="Times New Roman" w:cs="Arial"/>
                <w:lang w:eastAsia="en-AU"/>
              </w:rPr>
              <w:t>.</w:t>
            </w:r>
          </w:p>
        </w:tc>
      </w:tr>
      <w:tr w:rsidR="00466CD0" w:rsidRPr="00371BA9" w:rsidTr="005C63D9">
        <w:tc>
          <w:tcPr>
            <w:tcW w:w="2254" w:type="dxa"/>
          </w:tcPr>
          <w:p w:rsidR="00466CD0" w:rsidRPr="00371BA9" w:rsidRDefault="00466CD0" w:rsidP="00633DB6">
            <w:pPr>
              <w:spacing w:line="480" w:lineRule="auto"/>
              <w:rPr>
                <w:i/>
              </w:rPr>
            </w:pPr>
            <w:r w:rsidRPr="00371BA9">
              <w:rPr>
                <w:i/>
              </w:rPr>
              <w:t>Seed mass</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 xml:space="preserve">Combined mass of the seed coat, endosperm </w:t>
            </w:r>
            <w:r w:rsidRPr="00371BA9">
              <w:rPr>
                <w:rFonts w:eastAsia="Times New Roman" w:cs="Arial"/>
                <w:lang w:eastAsia="en-AU"/>
              </w:rPr>
              <w:lastRenderedPageBreak/>
              <w:t>and embryo (g). Excludes dispersal structures.</w:t>
            </w:r>
          </w:p>
          <w:p w:rsidR="00466CD0" w:rsidRPr="00371BA9" w:rsidRDefault="00466CD0" w:rsidP="00633DB6">
            <w:pPr>
              <w:spacing w:line="480" w:lineRule="auto"/>
              <w:rPr>
                <w:rFonts w:eastAsia="Times New Roman" w:cs="Arial"/>
                <w:lang w:eastAsia="en-AU"/>
              </w:rPr>
            </w:pPr>
          </w:p>
        </w:tc>
        <w:tc>
          <w:tcPr>
            <w:tcW w:w="2254" w:type="dxa"/>
          </w:tcPr>
          <w:p w:rsidR="00466CD0" w:rsidRPr="00371BA9" w:rsidRDefault="00466CD0" w:rsidP="00633DB6">
            <w:pPr>
              <w:spacing w:line="480" w:lineRule="auto"/>
            </w:pPr>
            <w:r w:rsidRPr="00371BA9">
              <w:lastRenderedPageBreak/>
              <w:t xml:space="preserve">Larger seed mass confers ability to </w:t>
            </w:r>
            <w:r w:rsidRPr="00371BA9">
              <w:lastRenderedPageBreak/>
              <w:t xml:space="preserve">establish in unfavourable conditions </w:t>
            </w:r>
            <w:r w:rsidR="00AD2444"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2444"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00AD2444" w:rsidRPr="00371BA9">
              <w:fldChar w:fldCharType="end"/>
            </w:r>
            <w:r w:rsidRPr="00371BA9">
              <w:t xml:space="preserve">. Also related to seed buoyancy </w:t>
            </w:r>
            <w:commentRangeStart w:id="83"/>
            <w:r w:rsidRPr="00371BA9">
              <w:t>(</w:t>
            </w:r>
            <w:proofErr w:type="spellStart"/>
            <w:r w:rsidRPr="00371BA9">
              <w:t>Carthey</w:t>
            </w:r>
            <w:proofErr w:type="spellEnd"/>
            <w:r w:rsidRPr="00371BA9">
              <w:t xml:space="preserve"> 2014, </w:t>
            </w:r>
            <w:r w:rsidRPr="00371BA9">
              <w:rPr>
                <w:i/>
              </w:rPr>
              <w:t>unpublished data</w:t>
            </w:r>
            <w:r w:rsidRPr="00371BA9">
              <w:t>).</w:t>
            </w:r>
            <w:commentRangeEnd w:id="83"/>
            <w:r w:rsidR="00742E34">
              <w:rPr>
                <w:rStyle w:val="CommentReference"/>
              </w:rPr>
              <w:commentReference w:id="83"/>
            </w:r>
          </w:p>
        </w:tc>
        <w:tc>
          <w:tcPr>
            <w:tcW w:w="2254" w:type="dxa"/>
          </w:tcPr>
          <w:p w:rsidR="00466CD0" w:rsidRPr="00371BA9" w:rsidRDefault="00466CD0" w:rsidP="00633DB6">
            <w:pPr>
              <w:spacing w:line="480" w:lineRule="auto"/>
            </w:pPr>
            <w:r w:rsidRPr="00371BA9">
              <w:lastRenderedPageBreak/>
              <w:t xml:space="preserve">Seeds may be an important food source </w:t>
            </w:r>
            <w:r w:rsidRPr="00371BA9">
              <w:lastRenderedPageBreak/>
              <w:t xml:space="preserve">for animals. </w:t>
            </w:r>
          </w:p>
        </w:tc>
      </w:tr>
      <w:tr w:rsidR="00466CD0" w:rsidRPr="00371BA9" w:rsidTr="005C63D9">
        <w:tc>
          <w:tcPr>
            <w:tcW w:w="2254" w:type="dxa"/>
          </w:tcPr>
          <w:p w:rsidR="00466CD0" w:rsidRPr="00371BA9" w:rsidRDefault="00466CD0" w:rsidP="00633DB6">
            <w:pPr>
              <w:spacing w:line="480" w:lineRule="auto"/>
              <w:rPr>
                <w:i/>
              </w:rPr>
            </w:pPr>
            <w:r w:rsidRPr="00371BA9">
              <w:rPr>
                <w:i/>
              </w:rPr>
              <w:lastRenderedPageBreak/>
              <w:t>Wood density</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rsidR="00466CD0" w:rsidRPr="00371BA9" w:rsidRDefault="00466CD0" w:rsidP="00742E34">
            <w:pPr>
              <w:spacing w:line="480" w:lineRule="auto"/>
            </w:pPr>
            <w:r w:rsidRPr="00371BA9">
              <w:rPr>
                <w:rFonts w:eastAsia="Times New Roman" w:cs="Arial"/>
                <w:lang w:eastAsia="en-AU"/>
              </w:rPr>
              <w:t>Dense wood tissue confers mechanical strength</w:t>
            </w:r>
            <w:del w:id="84" w:author="Michelle Leishman" w:date="2015-08-22T18:52:00Z">
              <w:r w:rsidRPr="00371BA9" w:rsidDel="00742E34">
                <w:rPr>
                  <w:rFonts w:eastAsia="Times New Roman" w:cs="Arial"/>
                  <w:lang w:eastAsia="en-AU"/>
                </w:rPr>
                <w:delText>,</w:delText>
              </w:r>
            </w:del>
            <w:r w:rsidRPr="00371BA9">
              <w:rPr>
                <w:rFonts w:eastAsia="Times New Roman" w:cs="Arial"/>
                <w:lang w:eastAsia="en-AU"/>
              </w:rPr>
              <w:t xml:space="preserve"> but is energetically expensive to construct. Wood density influences ability to tolerate drought stress and disturbance </w:t>
            </w:r>
            <w:r w:rsidR="00AD2444"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AD2444"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00AD2444" w:rsidRPr="00371BA9">
              <w:rPr>
                <w:rFonts w:eastAsia="Times New Roman" w:cs="Arial"/>
                <w:lang w:eastAsia="en-AU"/>
              </w:rPr>
              <w:fldChar w:fldCharType="end"/>
            </w:r>
            <w:r w:rsidRPr="00371BA9">
              <w:rPr>
                <w:rFonts w:eastAsia="Times New Roman" w:cs="Arial"/>
                <w:lang w:eastAsia="en-AU"/>
              </w:rPr>
              <w:t>.</w:t>
            </w:r>
          </w:p>
        </w:tc>
        <w:tc>
          <w:tcPr>
            <w:tcW w:w="2254" w:type="dxa"/>
          </w:tcPr>
          <w:p w:rsidR="00466CD0" w:rsidRPr="00371BA9" w:rsidRDefault="00466CD0" w:rsidP="00633DB6">
            <w:pPr>
              <w:spacing w:line="480" w:lineRule="auto"/>
            </w:pPr>
            <w:r w:rsidRPr="00371BA9">
              <w:t xml:space="preserve">Regulates decomposition rate; this affects nutrient cycling and determines the residency time of woody debris in the fluvial system </w:t>
            </w:r>
            <w:r w:rsidR="00AD2444"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00AD2444" w:rsidRPr="00371BA9">
              <w:fldChar w:fldCharType="separate"/>
            </w:r>
            <w:r w:rsidR="00F17233" w:rsidRPr="00F17233">
              <w:rPr>
                <w:noProof/>
              </w:rPr>
              <w:t>(Mackensen, Bauhus &amp; Webber 2003)</w:t>
            </w:r>
            <w:r w:rsidR="00AD2444" w:rsidRPr="00371BA9">
              <w:fldChar w:fldCharType="end"/>
            </w:r>
            <w:r w:rsidRPr="00371BA9">
              <w:t>.</w:t>
            </w:r>
          </w:p>
        </w:tc>
      </w:tr>
      <w:tr w:rsidR="00466CD0" w:rsidRPr="00371BA9" w:rsidTr="005C63D9">
        <w:tc>
          <w:tcPr>
            <w:tcW w:w="2254" w:type="dxa"/>
          </w:tcPr>
          <w:p w:rsidR="00466CD0" w:rsidRPr="00371BA9" w:rsidRDefault="00466CD0" w:rsidP="00633DB6">
            <w:pPr>
              <w:spacing w:line="480" w:lineRule="auto"/>
              <w:rPr>
                <w:i/>
              </w:rPr>
            </w:pPr>
            <w:r w:rsidRPr="00371BA9">
              <w:rPr>
                <w:i/>
              </w:rPr>
              <w:t>Flowering period length</w:t>
            </w:r>
          </w:p>
        </w:tc>
        <w:tc>
          <w:tcPr>
            <w:tcW w:w="2254" w:type="dxa"/>
          </w:tcPr>
          <w:p w:rsidR="00466CD0" w:rsidRPr="00371BA9" w:rsidRDefault="00466CD0" w:rsidP="00633DB6">
            <w:pPr>
              <w:spacing w:line="480" w:lineRule="auto"/>
              <w:rPr>
                <w:rFonts w:eastAsia="Times New Roman" w:cs="Arial"/>
                <w:lang w:eastAsia="en-AU"/>
              </w:rPr>
            </w:pPr>
            <w:r w:rsidRPr="00371BA9">
              <w:rPr>
                <w:rFonts w:eastAsia="Times New Roman" w:cs="Arial"/>
                <w:lang w:eastAsia="en-AU"/>
              </w:rPr>
              <w:t xml:space="preserve">Proportion of the year spent in flower (proportion, </w:t>
            </w:r>
            <w:r w:rsidRPr="00371BA9">
              <w:rPr>
                <w:rFonts w:eastAsia="Times New Roman" w:cs="Arial"/>
                <w:lang w:eastAsia="en-AU"/>
              </w:rPr>
              <w:lastRenderedPageBreak/>
              <w:t>dimensionless).</w:t>
            </w:r>
          </w:p>
        </w:tc>
        <w:tc>
          <w:tcPr>
            <w:tcW w:w="2254" w:type="dxa"/>
          </w:tcPr>
          <w:p w:rsidR="00466CD0" w:rsidRPr="00371BA9" w:rsidRDefault="00466CD0" w:rsidP="00633DB6">
            <w:pPr>
              <w:spacing w:line="480" w:lineRule="auto"/>
            </w:pPr>
            <w:commentRangeStart w:id="85"/>
            <w:r w:rsidRPr="00371BA9">
              <w:rPr>
                <w:noProof/>
              </w:rPr>
              <w:lastRenderedPageBreak/>
              <w:t xml:space="preserve">Indicates species’ ability to respond reproductively to </w:t>
            </w:r>
            <w:r w:rsidRPr="00371BA9">
              <w:rPr>
                <w:noProof/>
              </w:rPr>
              <w:lastRenderedPageBreak/>
              <w:t>favourable conditions.</w:t>
            </w:r>
            <w:commentRangeEnd w:id="85"/>
            <w:r w:rsidR="00742E34">
              <w:rPr>
                <w:rStyle w:val="CommentReference"/>
              </w:rPr>
              <w:commentReference w:id="85"/>
            </w:r>
          </w:p>
        </w:tc>
        <w:tc>
          <w:tcPr>
            <w:tcW w:w="2254" w:type="dxa"/>
          </w:tcPr>
          <w:p w:rsidR="00466CD0" w:rsidRPr="00371BA9" w:rsidRDefault="00466CD0" w:rsidP="00633DB6">
            <w:pPr>
              <w:spacing w:line="480" w:lineRule="auto"/>
            </w:pPr>
            <w:r w:rsidRPr="00371BA9">
              <w:lastRenderedPageBreak/>
              <w:t>Flowers may be an important food source for animals.</w:t>
            </w:r>
          </w:p>
        </w:tc>
      </w:tr>
    </w:tbl>
    <w:p w:rsidR="00466CD0" w:rsidRPr="00371BA9" w:rsidRDefault="00466CD0" w:rsidP="00633DB6">
      <w:pPr>
        <w:shd w:val="clear" w:color="auto" w:fill="FFFFFF"/>
        <w:spacing w:after="0" w:line="480" w:lineRule="auto"/>
        <w:jc w:val="both"/>
      </w:pPr>
    </w:p>
    <w:p w:rsidR="00466CD0" w:rsidRPr="00371BA9" w:rsidRDefault="00466CD0" w:rsidP="00633DB6">
      <w:pPr>
        <w:shd w:val="clear" w:color="auto" w:fill="FFFFFF"/>
        <w:spacing w:after="0" w:line="480" w:lineRule="auto"/>
        <w:jc w:val="both"/>
        <w:rPr>
          <w:i/>
        </w:rPr>
      </w:pPr>
      <w:r w:rsidRPr="00371BA9">
        <w:rPr>
          <w:i/>
        </w:rPr>
        <w:t>Calculating functional diversity, species richness and proportional abundance of exotics</w:t>
      </w:r>
    </w:p>
    <w:p w:rsidR="00466CD0" w:rsidRPr="00371BA9" w:rsidRDefault="00466CD0" w:rsidP="00633DB6">
      <w:pPr>
        <w:spacing w:line="480" w:lineRule="auto"/>
        <w:jc w:val="both"/>
      </w:pPr>
      <w:r w:rsidRPr="00371BA9">
        <w:t>Functional richness (</w:t>
      </w:r>
      <w:proofErr w:type="spellStart"/>
      <w:r w:rsidRPr="00371BA9">
        <w:t>FRic</w:t>
      </w:r>
      <w:proofErr w:type="spellEnd"/>
      <w:r w:rsidRPr="00371BA9">
        <w:t>) and functional divergence (</w:t>
      </w:r>
      <w:proofErr w:type="spellStart"/>
      <w:r w:rsidRPr="00371BA9">
        <w:t>FDiv</w:t>
      </w:r>
      <w:proofErr w:type="spellEnd"/>
      <w:r w:rsidRPr="00371BA9">
        <w:t>) are complementary metrics of functional trait diversity, which together</w:t>
      </w:r>
      <w:del w:id="86" w:author="Michelle Leishman" w:date="2015-08-22T18:55:00Z">
        <w:r w:rsidRPr="00371BA9" w:rsidDel="009B5798">
          <w:delText>,</w:delText>
        </w:r>
      </w:del>
      <w:r w:rsidRPr="00371BA9">
        <w:t xml:space="preserve"> describe the range and distribution of trait values in a community </w:t>
      </w:r>
      <w:r w:rsidR="00AD2444"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AD2444" w:rsidRPr="00371BA9">
        <w:fldChar w:fldCharType="separate"/>
      </w:r>
      <w:r w:rsidR="00F17233" w:rsidRPr="00F17233">
        <w:rPr>
          <w:noProof/>
        </w:rPr>
        <w:t>(Villéger, Mason &amp; Mouillot 2008)</w:t>
      </w:r>
      <w:r w:rsidR="00AD2444"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w:t>
      </w:r>
      <w:r w:rsidR="008C260F">
        <w:rPr>
          <w:noProof/>
        </w:rPr>
        <w:t xml:space="preserve"> (2008)</w:t>
      </w:r>
      <w:r w:rsidR="00E64258">
        <w:rPr>
          <w:noProof/>
        </w:rPr>
        <w:t xml:space="preserve"> but has since shown limited ability to describe change in functional compositon across environmental gradients </w:t>
      </w:r>
      <w:r w:rsidR="00AD2444">
        <w:rPr>
          <w:noProof/>
        </w:rPr>
        <w:fldChar w:fldCharType="begin" w:fldLock="1"/>
      </w:r>
      <w:r w:rsidR="00BE4901">
        <w:rPr>
          <w:noProof/>
        </w:rPr>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rsidR="00AD2444">
        <w:rPr>
          <w:noProof/>
        </w:rPr>
        <w:fldChar w:fldCharType="separate"/>
      </w:r>
      <w:r w:rsidR="00BE4901" w:rsidRPr="00BE4901">
        <w:rPr>
          <w:noProof/>
        </w:rPr>
        <w:t xml:space="preserve">(Pavoine &amp; Bonsall 2011; Mason </w:t>
      </w:r>
      <w:r w:rsidR="00BE4901" w:rsidRPr="00BE4901">
        <w:rPr>
          <w:i/>
          <w:noProof/>
        </w:rPr>
        <w:t>et al.</w:t>
      </w:r>
      <w:r w:rsidR="00BE4901" w:rsidRPr="00BE4901">
        <w:rPr>
          <w:noProof/>
        </w:rPr>
        <w:t xml:space="preserve"> 2012)</w:t>
      </w:r>
      <w:r w:rsidR="00AD2444">
        <w:rPr>
          <w:noProof/>
        </w:rPr>
        <w:fldChar w:fldCharType="end"/>
      </w:r>
      <w:r w:rsidR="00E64258">
        <w:rPr>
          <w:noProof/>
        </w:rPr>
        <w:t>.</w:t>
      </w:r>
      <w:r w:rsidR="00E64258">
        <w:t xml:space="preserve"> </w:t>
      </w:r>
      <w:proofErr w:type="spellStart"/>
      <w:r w:rsidRPr="00371BA9">
        <w:t>FRic</w:t>
      </w:r>
      <w:proofErr w:type="spellEnd"/>
      <w:r w:rsidRPr="00371BA9">
        <w:t xml:space="preserve"> represents the volume of the convex hull of trait values in a given community while </w:t>
      </w:r>
      <w:proofErr w:type="spellStart"/>
      <w:r w:rsidRPr="00371BA9">
        <w:t>FDiv</w:t>
      </w:r>
      <w:proofErr w:type="spellEnd"/>
      <w:r w:rsidRPr="00371BA9">
        <w:t xml:space="preserve"> provides information about the abundance distribution of </w:t>
      </w:r>
      <w:r w:rsidR="00E64258">
        <w:t xml:space="preserve">trait values across this </w:t>
      </w:r>
      <w:commentRangeStart w:id="87"/>
      <w:r w:rsidR="00E64258">
        <w:t>range</w:t>
      </w:r>
      <w:commentRangeEnd w:id="87"/>
      <w:r w:rsidR="009B5798">
        <w:rPr>
          <w:rStyle w:val="CommentReference"/>
        </w:rPr>
        <w:commentReference w:id="87"/>
      </w:r>
      <w:r w:rsidR="00E64258">
        <w:t>.</w:t>
      </w:r>
    </w:p>
    <w:p w:rsidR="00BE4901" w:rsidRDefault="00466CD0" w:rsidP="00BE4901">
      <w:pPr>
        <w:shd w:val="clear" w:color="auto" w:fill="FFFFFF"/>
        <w:spacing w:after="0" w:line="480" w:lineRule="auto"/>
        <w:jc w:val="both"/>
      </w:pPr>
      <w:r w:rsidRPr="00371BA9">
        <w:t>We calculated functional richness and abundance-weighted functional dispersion (</w:t>
      </w:r>
      <w:proofErr w:type="spellStart"/>
      <w:r w:rsidRPr="00371BA9">
        <w:t>FDis</w:t>
      </w:r>
      <w:proofErr w:type="spellEnd"/>
      <w:r w:rsidRPr="00371BA9">
        <w:t xml:space="preserve">) of vegetation communities at each site, using the </w:t>
      </w:r>
      <w:r w:rsidRPr="00371BA9">
        <w:rPr>
          <w:i/>
        </w:rPr>
        <w:t>FD</w:t>
      </w:r>
      <w:r w:rsidRPr="00371BA9">
        <w:t xml:space="preserve"> package for R </w:t>
      </w:r>
      <w:r w:rsidR="00AD2444"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AD2444" w:rsidRPr="00371BA9">
        <w:fldChar w:fldCharType="separate"/>
      </w:r>
      <w:r w:rsidR="00F17233" w:rsidRPr="00F17233">
        <w:rPr>
          <w:noProof/>
        </w:rPr>
        <w:t>(Laliberté &amp; Legendre 2010)</w:t>
      </w:r>
      <w:r w:rsidR="00AD2444" w:rsidRPr="00371BA9">
        <w:fldChar w:fldCharType="end"/>
      </w:r>
      <w:r w:rsidRPr="00371BA9">
        <w:t xml:space="preserve">. Gower’s method, which scales traits by their range, was used to generate the required dissimilarity matrix, and </w:t>
      </w:r>
      <w:proofErr w:type="spellStart"/>
      <w:r w:rsidRPr="00371BA9">
        <w:t>Cailliez’s</w:t>
      </w:r>
      <w:proofErr w:type="spellEnd"/>
      <w:r w:rsidRPr="00371BA9">
        <w:t xml:space="preserve"> correction was applied to render the matrix </w:t>
      </w:r>
      <w:proofErr w:type="spellStart"/>
      <w:r w:rsidRPr="00371BA9">
        <w:t>euclidean</w:t>
      </w:r>
      <w:proofErr w:type="spellEnd"/>
      <w:r w:rsidRPr="00371BA9">
        <w:t xml:space="preserve">. We transformed </w:t>
      </w:r>
      <w:proofErr w:type="spellStart"/>
      <w:r w:rsidRPr="00371BA9">
        <w:t>FRic</w:t>
      </w:r>
      <w:proofErr w:type="spellEnd"/>
      <w:r w:rsidRPr="00371BA9">
        <w:t xml:space="preserve"> and </w:t>
      </w:r>
      <w:proofErr w:type="spellStart"/>
      <w:r w:rsidRPr="00371BA9">
        <w:t>FDis</w:t>
      </w:r>
      <w:proofErr w:type="spellEnd"/>
      <w:r w:rsidRPr="00371BA9">
        <w:t xml:space="preserve"> into standardised effect sizes (SES): SES = (</w:t>
      </w:r>
      <w:proofErr w:type="spellStart"/>
      <w:r w:rsidRPr="00371BA9">
        <w:t>obs</w:t>
      </w:r>
      <w:proofErr w:type="spellEnd"/>
      <w:r w:rsidRPr="00371BA9">
        <w:t xml:space="preserve"> – </w:t>
      </w:r>
      <w:proofErr w:type="spellStart"/>
      <w:r w:rsidRPr="00371BA9">
        <w:t>nullExp</w:t>
      </w:r>
      <w:proofErr w:type="spellEnd"/>
      <w:r w:rsidRPr="00371BA9">
        <w:t xml:space="preserve">) / </w:t>
      </w:r>
      <w:proofErr w:type="spellStart"/>
      <w:r w:rsidRPr="00371BA9">
        <w:t>sd</w:t>
      </w:r>
      <w:proofErr w:type="spellEnd"/>
      <w:r w:rsidRPr="00371BA9">
        <w:t>(</w:t>
      </w:r>
      <w:proofErr w:type="spellStart"/>
      <w:r w:rsidRPr="00371BA9">
        <w:t>nullExp</w:t>
      </w:r>
      <w:proofErr w:type="spellEnd"/>
      <w:r w:rsidRPr="00371BA9">
        <w:t xml:space="preserve">), where </w:t>
      </w:r>
      <w:proofErr w:type="spellStart"/>
      <w:r w:rsidRPr="00371BA9">
        <w:t>obs</w:t>
      </w:r>
      <w:proofErr w:type="spellEnd"/>
      <w:r w:rsidRPr="00371BA9">
        <w:t xml:space="preserve"> is the observed functional diversity value and </w:t>
      </w:r>
      <w:proofErr w:type="spellStart"/>
      <w:r w:rsidRPr="00371BA9">
        <w:t>nullExp</w:t>
      </w:r>
      <w:proofErr w:type="spellEnd"/>
      <w:r w:rsidRPr="00371BA9">
        <w:t xml:space="preserve"> and </w:t>
      </w:r>
      <w:proofErr w:type="spellStart"/>
      <w:r w:rsidRPr="00371BA9">
        <w:t>sd</w:t>
      </w:r>
      <w:proofErr w:type="spellEnd"/>
      <w:r w:rsidRPr="00371BA9">
        <w:t>(</w:t>
      </w:r>
      <w:proofErr w:type="spellStart"/>
      <w:r w:rsidRPr="00371BA9">
        <w:t>nullExp</w:t>
      </w:r>
      <w:proofErr w:type="spellEnd"/>
      <w:r w:rsidRPr="00371BA9">
        <w:t xml:space="preserve">) are the mean and standard deviation of the expected functional diversity in 999 randomized communities </w:t>
      </w:r>
      <w:r w:rsidR="00AD2444"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00AD2444" w:rsidRPr="00371BA9">
        <w:fldChar w:fldCharType="separate"/>
      </w:r>
      <w:r w:rsidR="00F17233" w:rsidRPr="00F17233">
        <w:rPr>
          <w:noProof/>
        </w:rPr>
        <w:t>(Gotelli &amp; Rohde 2002)</w:t>
      </w:r>
      <w:r w:rsidR="00AD2444" w:rsidRPr="00371BA9">
        <w:fldChar w:fldCharType="end"/>
      </w:r>
      <w:r w:rsidRPr="00371BA9">
        <w:t xml:space="preserve">. The null model for comparison with </w:t>
      </w:r>
      <w:proofErr w:type="spellStart"/>
      <w:r w:rsidRPr="00371BA9">
        <w:t>FRic</w:t>
      </w:r>
      <w:proofErr w:type="spellEnd"/>
      <w:r w:rsidRPr="00371BA9">
        <w:t xml:space="preserve"> was generated using the trial-swap algorithm </w:t>
      </w:r>
      <w:r w:rsidR="00AD2444"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00AD2444" w:rsidRPr="00371BA9">
        <w:fldChar w:fldCharType="separate"/>
      </w:r>
      <w:r w:rsidR="00F17233" w:rsidRPr="00F17233">
        <w:rPr>
          <w:noProof/>
        </w:rPr>
        <w:t>(Miklós &amp; Podani 2004)</w:t>
      </w:r>
      <w:r w:rsidR="00AD2444" w:rsidRPr="00371BA9">
        <w:fldChar w:fldCharType="end"/>
      </w:r>
      <w:r w:rsidRPr="00371BA9">
        <w:t xml:space="preserve"> in the </w:t>
      </w:r>
      <w:proofErr w:type="spellStart"/>
      <w:r w:rsidRPr="00371BA9">
        <w:rPr>
          <w:i/>
        </w:rPr>
        <w:t>picante</w:t>
      </w:r>
      <w:proofErr w:type="spellEnd"/>
      <w:r w:rsidRPr="00371BA9">
        <w:rPr>
          <w:i/>
        </w:rPr>
        <w:t xml:space="preserve"> </w:t>
      </w:r>
      <w:r w:rsidRPr="00371BA9">
        <w:t xml:space="preserve">package </w:t>
      </w:r>
      <w:r w:rsidR="00AD2444"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AD2444"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00AD2444" w:rsidRPr="00371BA9">
        <w:fldChar w:fldCharType="end"/>
      </w:r>
      <w:r w:rsidRPr="00371BA9">
        <w:t xml:space="preserve"> to remove dependence on species richness. The null model for comparison with </w:t>
      </w:r>
      <w:proofErr w:type="spellStart"/>
      <w:r w:rsidRPr="00371BA9">
        <w:t>FDis</w:t>
      </w:r>
      <w:proofErr w:type="spellEnd"/>
      <w:r w:rsidRPr="00371BA9">
        <w:t xml:space="preserve"> was generated by randomizing abundances among species but within plots (using the resamp.2s  function in </w:t>
      </w:r>
      <w:proofErr w:type="spellStart"/>
      <w:r w:rsidRPr="00371BA9">
        <w:rPr>
          <w:i/>
        </w:rPr>
        <w:t>spacodiR</w:t>
      </w:r>
      <w:proofErr w:type="spellEnd"/>
      <w:r w:rsidRPr="00371BA9">
        <w:t xml:space="preserve">) </w:t>
      </w:r>
      <w:r w:rsidR="00AD2444"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AD2444" w:rsidRPr="00371BA9">
        <w:fldChar w:fldCharType="separate"/>
      </w:r>
      <w:r w:rsidR="00F17233" w:rsidRPr="00F17233">
        <w:rPr>
          <w:noProof/>
        </w:rPr>
        <w:t>(Eastman, Paine &amp; Hardy 2011)</w:t>
      </w:r>
      <w:r w:rsidR="00AD2444" w:rsidRPr="00371BA9">
        <w:fldChar w:fldCharType="end"/>
      </w:r>
      <w:r w:rsidRPr="00371BA9">
        <w:t xml:space="preserve">, to generate a metric of pure functional divergence. The resulting indices, FRic.SES and FDis.SES, have greater power to detect community assembly processes than their </w:t>
      </w:r>
      <w:proofErr w:type="spellStart"/>
      <w:r w:rsidRPr="00371BA9">
        <w:t>unstandardized</w:t>
      </w:r>
      <w:proofErr w:type="spellEnd"/>
      <w:r w:rsidRPr="00371BA9">
        <w:t xml:space="preserve"> counterparts </w:t>
      </w:r>
      <w:r w:rsidR="00AD2444"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AD2444"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00AD2444" w:rsidRPr="00371BA9">
        <w:fldChar w:fldCharType="end"/>
      </w:r>
      <w:r w:rsidR="00BE4901">
        <w:t>.</w:t>
      </w:r>
    </w:p>
    <w:p w:rsidR="00466CD0" w:rsidRPr="00371BA9" w:rsidRDefault="00466CD0" w:rsidP="00BE4901">
      <w:pPr>
        <w:spacing w:line="480" w:lineRule="auto"/>
      </w:pPr>
      <w:r w:rsidRPr="00371BA9">
        <w:lastRenderedPageBreak/>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rsidR="00466CD0" w:rsidRPr="00371BA9" w:rsidRDefault="00466CD0" w:rsidP="00633DB6">
      <w:pPr>
        <w:spacing w:line="480" w:lineRule="auto"/>
        <w:jc w:val="both"/>
        <w:rPr>
          <w:color w:val="FF0000"/>
        </w:rPr>
      </w:pPr>
      <w:commentRangeStart w:id="88"/>
      <w:r w:rsidRPr="00371BA9">
        <w:t xml:space="preserve">Species richness values were standardised by sampling area to account for differences in sampling effort. </w:t>
      </w:r>
      <w:commentRangeEnd w:id="88"/>
      <w:r w:rsidR="009B5798">
        <w:rPr>
          <w:rStyle w:val="CommentReference"/>
        </w:rPr>
        <w:commentReference w:id="88"/>
      </w:r>
      <w:r w:rsidRPr="00371BA9">
        <w:t xml:space="preserve">Abundance of exotic species </w:t>
      </w:r>
      <w:commentRangeStart w:id="89"/>
      <w:r w:rsidRPr="00371BA9">
        <w:t xml:space="preserve">was calculated as the number of exotic individuals </w:t>
      </w:r>
      <w:commentRangeEnd w:id="89"/>
      <w:r w:rsidR="009B5798">
        <w:rPr>
          <w:rStyle w:val="CommentReference"/>
        </w:rPr>
        <w:commentReference w:id="89"/>
      </w:r>
      <w:r w:rsidRPr="00371BA9">
        <w:t xml:space="preserve">divided by the total number of individuals counted at each site. </w:t>
      </w:r>
    </w:p>
    <w:p w:rsidR="00466CD0" w:rsidRPr="00371BA9" w:rsidRDefault="00466CD0" w:rsidP="00633DB6">
      <w:pPr>
        <w:spacing w:line="480" w:lineRule="auto"/>
        <w:jc w:val="both"/>
      </w:pPr>
      <w:r w:rsidRPr="00371BA9">
        <w:rPr>
          <w:i/>
        </w:rPr>
        <w:t>Constructing variance partitioning models</w:t>
      </w:r>
    </w:p>
    <w:p w:rsidR="00466CD0" w:rsidRPr="00371BA9" w:rsidRDefault="00466CD0" w:rsidP="00633DB6">
      <w:pPr>
        <w:spacing w:line="480" w:lineRule="auto"/>
        <w:jc w:val="both"/>
      </w:pPr>
      <w:r w:rsidRPr="00371BA9">
        <w:t xml:space="preserve">We used a variance partitioning approach to assess the individual contributions of river flow regime, flow modification, land use, climate and </w:t>
      </w:r>
      <w:r w:rsidR="00A269E3">
        <w:t>soil</w:t>
      </w:r>
      <w:r w:rsidRPr="00371BA9">
        <w:t xml:space="preserve"> </w:t>
      </w:r>
      <w:r w:rsidR="00A269E3">
        <w:t>properties</w:t>
      </w:r>
      <w:r w:rsidRPr="00371BA9">
        <w:t xml:space="preserve"> to modelling variation in riparian plant </w:t>
      </w:r>
      <w:commentRangeStart w:id="90"/>
      <w:r w:rsidR="00534DC5">
        <w:t>SR</w:t>
      </w:r>
      <w:commentRangeEnd w:id="90"/>
      <w:r w:rsidR="009B5798">
        <w:rPr>
          <w:rStyle w:val="CommentReference"/>
        </w:rPr>
        <w:commentReference w:id="90"/>
      </w:r>
      <w:r w:rsidRPr="00371BA9">
        <w:t xml:space="preserve">, functional diversity and exotic abundance. Exotic proportional abundance was also included as an explanatory variable for </w:t>
      </w:r>
      <w:r w:rsidR="00534DC5">
        <w:t>SR</w:t>
      </w:r>
      <w:r w:rsidRPr="00371BA9">
        <w:t xml:space="preserve"> and functional diversity metrics. </w:t>
      </w:r>
    </w:p>
    <w:p w:rsidR="00466CD0" w:rsidRPr="00371BA9" w:rsidRDefault="00466CD0" w:rsidP="00633DB6">
      <w:pPr>
        <w:spacing w:line="480" w:lineRule="auto"/>
        <w:jc w:val="both"/>
      </w:pPr>
      <w:r w:rsidRPr="00371BA9">
        <w:t xml:space="preserve">The following process was used to derive an optimal set of environment-diversity models for variance partitioning analysis </w:t>
      </w:r>
      <w:r w:rsidR="00AD2444"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AD2444" w:rsidRPr="00371BA9">
        <w:fldChar w:fldCharType="separate"/>
      </w:r>
      <w:r w:rsidRPr="00371BA9">
        <w:rPr>
          <w:noProof/>
        </w:rPr>
        <w:t>(Legendre 2007)</w:t>
      </w:r>
      <w:r w:rsidR="00AD2444" w:rsidRPr="00371BA9">
        <w:fldChar w:fldCharType="end"/>
      </w:r>
      <w:r w:rsidRPr="00371BA9">
        <w:t>:</w:t>
      </w:r>
    </w:p>
    <w:p w:rsidR="00466CD0" w:rsidRPr="00371BA9" w:rsidRDefault="00466CD0" w:rsidP="00BE4901">
      <w:pPr>
        <w:spacing w:line="480" w:lineRule="auto"/>
        <w:jc w:val="both"/>
      </w:pPr>
      <w:r w:rsidRPr="00371BA9">
        <w:t xml:space="preserve">We first generated minimal </w:t>
      </w:r>
      <w:r w:rsidR="00BE4901">
        <w:t>multiple</w:t>
      </w:r>
      <w:r w:rsidRPr="00371BA9">
        <w:t xml:space="preserve"> regression models for each set of environmental variables (i.e. descriptors of flow regime, flow modification, land use etc.)</w:t>
      </w:r>
      <w:r w:rsidR="00BE4901">
        <w:t>:</w:t>
      </w:r>
      <w:r w:rsidRPr="00371BA9">
        <w:t xml:space="preserve"> </w:t>
      </w:r>
      <w:r w:rsidR="00BE4901">
        <w:t>f</w:t>
      </w:r>
      <w:r w:rsidRPr="00371BA9">
        <w:t xml:space="preserve">or each </w:t>
      </w:r>
      <w:r w:rsidR="00BE4901">
        <w:t xml:space="preserve">individual </w:t>
      </w:r>
      <w:r w:rsidRPr="00371BA9">
        <w:t xml:space="preserve">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proofErr w:type="spellStart"/>
      <w:r w:rsidRPr="00BE4901">
        <w:rPr>
          <w:i/>
        </w:rPr>
        <w:t>MuMIn</w:t>
      </w:r>
      <w:proofErr w:type="spellEnd"/>
      <w:r w:rsidRPr="00371BA9">
        <w:t xml:space="preserve"> package for R, </w:t>
      </w:r>
      <w:r w:rsidR="00AD2444"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AD2444" w:rsidRPr="00371BA9">
        <w:fldChar w:fldCharType="separate"/>
      </w:r>
      <w:r w:rsidRPr="00371BA9">
        <w:rPr>
          <w:noProof/>
        </w:rPr>
        <w:t>Barton, 2012</w:t>
      </w:r>
      <w:r w:rsidR="00AD2444" w:rsidRPr="00371BA9">
        <w:fldChar w:fldCharType="end"/>
      </w:r>
      <w:r w:rsidRPr="00371BA9">
        <w:t xml:space="preserve">; </w:t>
      </w:r>
      <w:r w:rsidR="00AD2444"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AD2444" w:rsidRPr="00371BA9">
        <w:fldChar w:fldCharType="separate"/>
      </w:r>
      <w:r w:rsidRPr="00371BA9">
        <w:rPr>
          <w:noProof/>
        </w:rPr>
        <w:t>Burnham &amp; Anderson 2002)</w:t>
      </w:r>
      <w:r w:rsidR="00AD2444" w:rsidRPr="00371BA9">
        <w:fldChar w:fldCharType="end"/>
      </w:r>
      <w:r w:rsidRPr="00371BA9">
        <w:t>.</w:t>
      </w:r>
      <w:r w:rsidR="00BE4901">
        <w:t xml:space="preserve"> </w:t>
      </w:r>
      <w:r w:rsidRPr="00371BA9">
        <w:t xml:space="preserve">For each set of environmental variables, variance explained by </w:t>
      </w:r>
      <w:r w:rsidR="00BE4901">
        <w:t>significant</w:t>
      </w:r>
      <w:r w:rsidRPr="00371BA9">
        <w:t xml:space="preserve"> </w:t>
      </w:r>
      <w:proofErr w:type="spellStart"/>
      <w:r w:rsidRPr="00371BA9">
        <w:t>univariate</w:t>
      </w:r>
      <w:proofErr w:type="spellEnd"/>
      <w:r w:rsidRPr="00371BA9">
        <w:t xml:space="preserve"> models was partitioned by partial regression using the </w:t>
      </w:r>
      <w:proofErr w:type="spellStart"/>
      <w:r w:rsidRPr="00371BA9">
        <w:t>varpart</w:t>
      </w:r>
      <w:proofErr w:type="spellEnd"/>
      <w:r w:rsidRPr="00371BA9">
        <w:t xml:space="preserve"> function in R </w:t>
      </w:r>
      <w:r w:rsidR="00AD2444"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D2444" w:rsidRPr="00371BA9">
        <w:fldChar w:fldCharType="separate"/>
      </w:r>
      <w:r w:rsidRPr="00371BA9">
        <w:rPr>
          <w:noProof/>
        </w:rPr>
        <w:t>(</w:t>
      </w:r>
      <w:r w:rsidRPr="00BE4901">
        <w:rPr>
          <w:i/>
          <w:noProof/>
        </w:rPr>
        <w:t>vegan</w:t>
      </w:r>
      <w:r w:rsidRPr="00371BA9">
        <w:rPr>
          <w:noProof/>
        </w:rPr>
        <w:t xml:space="preserve"> package, Oksanen </w:t>
      </w:r>
      <w:r w:rsidRPr="00BE4901">
        <w:rPr>
          <w:i/>
          <w:noProof/>
        </w:rPr>
        <w:t>et al.</w:t>
      </w:r>
      <w:r w:rsidRPr="00371BA9">
        <w:rPr>
          <w:noProof/>
        </w:rPr>
        <w:t xml:space="preserve"> 2013)</w:t>
      </w:r>
      <w:r w:rsidR="00AD2444" w:rsidRPr="00371BA9">
        <w:fldChar w:fldCharType="end"/>
      </w:r>
      <w:r w:rsidRPr="00371BA9">
        <w:t xml:space="preserve">. Multiple regression models were derived from the combinations of variables with the highest adjusted </w:t>
      </w:r>
      <w:r w:rsidR="0050565F" w:rsidRPr="00371BA9">
        <w:t>R</w:t>
      </w:r>
      <w:r w:rsidR="0050565F" w:rsidRPr="00BE4901">
        <w:rPr>
          <w:vertAlign w:val="superscript"/>
        </w:rPr>
        <w:t>2</w:t>
      </w:r>
      <w:r w:rsidRPr="00371BA9">
        <w:t xml:space="preserve"> values </w:t>
      </w:r>
      <w:r w:rsidR="00AD2444"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D2444" w:rsidRPr="00371BA9">
        <w:fldChar w:fldCharType="separate"/>
      </w:r>
      <w:r w:rsidR="00F17233" w:rsidRPr="00F17233">
        <w:rPr>
          <w:noProof/>
        </w:rPr>
        <w:t xml:space="preserve">(Peres-Neto </w:t>
      </w:r>
      <w:r w:rsidR="00F17233" w:rsidRPr="00BE4901">
        <w:rPr>
          <w:i/>
          <w:noProof/>
        </w:rPr>
        <w:t>et al.</w:t>
      </w:r>
      <w:r w:rsidR="00F17233" w:rsidRPr="00F17233">
        <w:rPr>
          <w:noProof/>
        </w:rPr>
        <w:t xml:space="preserve"> 2006)</w:t>
      </w:r>
      <w:r w:rsidR="00AD2444" w:rsidRPr="00371BA9">
        <w:fldChar w:fldCharType="end"/>
      </w:r>
      <w:r w:rsidRPr="00371BA9">
        <w:t xml:space="preserve">. These multiple regression models optimally combine the variation explained by all significant </w:t>
      </w:r>
      <w:proofErr w:type="spellStart"/>
      <w:r w:rsidRPr="00371BA9">
        <w:t>univariate</w:t>
      </w:r>
      <w:proofErr w:type="spellEnd"/>
      <w:r w:rsidRPr="00371BA9">
        <w:t xml:space="preserve"> models.</w:t>
      </w:r>
    </w:p>
    <w:p w:rsidR="00466CD0" w:rsidRPr="00371BA9" w:rsidRDefault="00466CD0" w:rsidP="00BE4901">
      <w:pPr>
        <w:spacing w:line="480" w:lineRule="auto"/>
        <w:jc w:val="both"/>
      </w:pPr>
      <w:r w:rsidRPr="00371BA9">
        <w:lastRenderedPageBreak/>
        <w:t>The four best multiple regression models were fed into a second variance partitioning analysis</w:t>
      </w:r>
      <w:del w:id="91" w:author="Michelle Leishman" w:date="2015-08-22T19:04:00Z">
        <w:r w:rsidRPr="00371BA9" w:rsidDel="009B5798">
          <w:delText>,</w:delText>
        </w:r>
      </w:del>
      <w:r w:rsidRPr="00371BA9">
        <w:t xml:space="preserve"> and adjusted </w:t>
      </w:r>
      <w:r w:rsidR="0050565F" w:rsidRPr="00371BA9">
        <w:t>R</w:t>
      </w:r>
      <w:r w:rsidR="0050565F" w:rsidRPr="00BE4901">
        <w:rPr>
          <w:vertAlign w:val="superscript"/>
        </w:rPr>
        <w:t>2</w:t>
      </w:r>
      <w:r w:rsidRPr="00371BA9">
        <w:t xml:space="preserve"> was used to estimate the proportion of variation jointly and independently explained by each environmental model.  </w:t>
      </w:r>
    </w:p>
    <w:p w:rsidR="00466CD0" w:rsidRPr="00371BA9" w:rsidDel="009B5798" w:rsidRDefault="00466CD0" w:rsidP="00633DB6">
      <w:pPr>
        <w:spacing w:line="480" w:lineRule="auto"/>
        <w:jc w:val="both"/>
        <w:rPr>
          <w:del w:id="92" w:author="Michelle Leishman" w:date="2015-08-22T19:04:00Z"/>
        </w:rPr>
      </w:pPr>
    </w:p>
    <w:p w:rsidR="00504EF9" w:rsidDel="009B5798" w:rsidRDefault="00504EF9" w:rsidP="00633DB6">
      <w:pPr>
        <w:spacing w:line="480" w:lineRule="auto"/>
        <w:jc w:val="both"/>
        <w:rPr>
          <w:del w:id="93" w:author="Michelle Leishman" w:date="2015-08-22T19:04:00Z"/>
        </w:rPr>
      </w:pPr>
    </w:p>
    <w:p w:rsidR="00DC4AB8" w:rsidDel="009B5798" w:rsidRDefault="00DC4AB8" w:rsidP="00633DB6">
      <w:pPr>
        <w:spacing w:line="480" w:lineRule="auto"/>
        <w:jc w:val="both"/>
        <w:rPr>
          <w:del w:id="94" w:author="Michelle Leishman" w:date="2015-08-22T19:04:00Z"/>
        </w:rPr>
      </w:pPr>
    </w:p>
    <w:p w:rsidR="00DC4AB8" w:rsidDel="009B5798" w:rsidRDefault="00DC4AB8" w:rsidP="00633DB6">
      <w:pPr>
        <w:spacing w:line="480" w:lineRule="auto"/>
        <w:jc w:val="both"/>
        <w:rPr>
          <w:del w:id="95" w:author="Michelle Leishman" w:date="2015-08-22T19:04:00Z"/>
        </w:rPr>
      </w:pPr>
    </w:p>
    <w:p w:rsidR="00DC4AB8" w:rsidDel="009B5798" w:rsidRDefault="00DC4AB8" w:rsidP="00633DB6">
      <w:pPr>
        <w:spacing w:line="480" w:lineRule="auto"/>
        <w:jc w:val="both"/>
        <w:rPr>
          <w:del w:id="96" w:author="Michelle Leishman" w:date="2015-08-22T19:04:00Z"/>
        </w:rPr>
      </w:pPr>
    </w:p>
    <w:p w:rsidR="00DC4AB8" w:rsidDel="009B5798" w:rsidRDefault="00DC4AB8" w:rsidP="00633DB6">
      <w:pPr>
        <w:spacing w:line="480" w:lineRule="auto"/>
        <w:jc w:val="both"/>
        <w:rPr>
          <w:del w:id="97" w:author="Michelle Leishman" w:date="2015-08-22T19:04:00Z"/>
        </w:rPr>
      </w:pPr>
    </w:p>
    <w:p w:rsidR="00595EDD" w:rsidRDefault="00595EDD" w:rsidP="00633DB6">
      <w:pPr>
        <w:spacing w:line="480" w:lineRule="auto"/>
        <w:jc w:val="both"/>
        <w:rPr>
          <w:ins w:id="98" w:author="Michelle Leishman" w:date="2015-08-22T19:04:00Z"/>
        </w:rPr>
      </w:pPr>
    </w:p>
    <w:p w:rsidR="00466CD0" w:rsidRPr="00371BA9" w:rsidRDefault="00466CD0" w:rsidP="00633DB6">
      <w:pPr>
        <w:spacing w:line="480" w:lineRule="auto"/>
        <w:jc w:val="both"/>
      </w:pPr>
      <w:r w:rsidRPr="00371BA9">
        <w:t>RESULTS</w:t>
      </w:r>
    </w:p>
    <w:p w:rsidR="00466CD0" w:rsidRPr="00371BA9" w:rsidRDefault="00B66517" w:rsidP="00633DB6">
      <w:pPr>
        <w:spacing w:line="480" w:lineRule="auto"/>
        <w:jc w:val="both"/>
      </w:pPr>
      <w:r w:rsidRPr="00222CC5">
        <w:t>Below</w:t>
      </w:r>
      <w:r w:rsidR="00466CD0" w:rsidRPr="00222CC5">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rsidR="00466CD0" w:rsidRPr="00371BA9" w:rsidRDefault="00466CD0" w:rsidP="00633DB6">
      <w:pPr>
        <w:spacing w:line="480" w:lineRule="auto"/>
        <w:jc w:val="both"/>
      </w:pPr>
      <w:r w:rsidRPr="00371BA9">
        <w:t xml:space="preserve">Due to considerable </w:t>
      </w:r>
      <w:proofErr w:type="spellStart"/>
      <w:r w:rsidRPr="00371BA9">
        <w:t>collinearity</w:t>
      </w:r>
      <w:proofErr w:type="spellEnd"/>
      <w:r w:rsidRPr="00371BA9">
        <w:t xml:space="preserve"> in the environmental dataset, description of </w:t>
      </w:r>
      <w:proofErr w:type="spellStart"/>
      <w:r w:rsidRPr="00371BA9">
        <w:t>univariate</w:t>
      </w:r>
      <w:proofErr w:type="spellEnd"/>
      <w:r w:rsidRPr="00371BA9">
        <w:t xml:space="preserv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w:t>
      </w:r>
      <w:proofErr w:type="spellStart"/>
      <w:r w:rsidRPr="00371BA9">
        <w:t>univariate</w:t>
      </w:r>
      <w:proofErr w:type="spellEnd"/>
      <w:r w:rsidRPr="00371BA9">
        <w:t xml:space="preserv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w:t>
      </w:r>
      <w:r w:rsidR="00E35220">
        <w:t>2</w:t>
      </w:r>
      <w:r w:rsidRPr="00371BA9">
        <w:t>-</w:t>
      </w:r>
      <w:r w:rsidR="00E35220">
        <w:t>5</w:t>
      </w:r>
      <w:r w:rsidRPr="00371BA9">
        <w:t xml:space="preserve">b) may not correspond directly to the sum of its fractions as represented in Figs </w:t>
      </w:r>
      <w:r w:rsidR="00E35220">
        <w:t>2</w:t>
      </w:r>
      <w:r w:rsidRPr="00371BA9">
        <w:t>-</w:t>
      </w:r>
      <w:r w:rsidR="00E35220">
        <w:t>5</w:t>
      </w:r>
      <w:r w:rsidRPr="00371BA9">
        <w:t xml:space="preserve">a., as negative </w:t>
      </w:r>
      <w:r w:rsidR="0050565F" w:rsidRPr="00371BA9">
        <w:t>R</w:t>
      </w:r>
      <w:r w:rsidR="0050565F" w:rsidRPr="0050565F">
        <w:rPr>
          <w:vertAlign w:val="superscript"/>
        </w:rPr>
        <w:t>2</w:t>
      </w:r>
      <w:r w:rsidRPr="00371BA9">
        <w:t xml:space="preserve"> values (not shown in Figs </w:t>
      </w:r>
      <w:r w:rsidR="00E35220">
        <w:t>2</w:t>
      </w:r>
      <w:r w:rsidRPr="00371BA9">
        <w:t>-</w:t>
      </w:r>
      <w:r w:rsidR="00E35220">
        <w:t>5</w:t>
      </w:r>
      <w:r w:rsidRPr="00371BA9">
        <w:t xml:space="preserve">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rsidR="00466CD0" w:rsidRPr="00371BA9" w:rsidRDefault="00466CD0" w:rsidP="00633DB6">
      <w:pPr>
        <w:spacing w:line="480" w:lineRule="auto"/>
        <w:jc w:val="both"/>
      </w:pPr>
      <w:r w:rsidRPr="00371BA9">
        <w:rPr>
          <w:i/>
        </w:rPr>
        <w:t>Environmental drivers of variation in species richness</w:t>
      </w:r>
    </w:p>
    <w:p w:rsidR="00466CD0" w:rsidRPr="00371BA9" w:rsidRDefault="00466CD0" w:rsidP="00633DB6">
      <w:pPr>
        <w:spacing w:line="48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w:t>
      </w:r>
      <w:r w:rsidR="006B027C">
        <w:t>Fig 2</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w:t>
      </w:r>
      <w:r w:rsidR="006B027C">
        <w:t>Fig 2</w:t>
      </w:r>
      <w:r w:rsidR="00534DC5">
        <w:t>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w:t>
      </w:r>
      <w:r w:rsidRPr="00371BA9">
        <w:lastRenderedPageBreak/>
        <w:t>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rsidR="00466CD0" w:rsidRPr="00371BA9" w:rsidRDefault="00466CD0" w:rsidP="00633DB6">
      <w:pPr>
        <w:spacing w:line="480" w:lineRule="auto"/>
        <w:jc w:val="both"/>
      </w:pPr>
      <w:r w:rsidRPr="00371BA9">
        <w:t>Species richness was highest when minimum flow conditions were unevenly distributed throughout the year (</w:t>
      </w:r>
      <w:proofErr w:type="spellStart"/>
      <w:r w:rsidRPr="00371BA9">
        <w:t>C_MinM</w:t>
      </w:r>
      <w:proofErr w:type="spellEnd"/>
      <w:r w:rsidRPr="00371BA9">
        <w:t xml:space="preserve">, </w:t>
      </w:r>
      <w:r w:rsidR="0050565F" w:rsidRPr="00371BA9">
        <w:t>R</w:t>
      </w:r>
      <w:r w:rsidR="0050565F" w:rsidRPr="0050565F">
        <w:rPr>
          <w:vertAlign w:val="superscript"/>
        </w:rPr>
        <w:t>2</w:t>
      </w:r>
      <w:r w:rsidRPr="00371BA9">
        <w:t xml:space="preserve"> = 0.237, </w:t>
      </w:r>
      <w:r w:rsidR="006B027C">
        <w:t>Fig 2</w:t>
      </w:r>
      <w:r w:rsidRPr="00371BA9">
        <w:t>c), and where these seasonal patterns of minimum flows were consistent between years (</w:t>
      </w:r>
      <w:proofErr w:type="spellStart"/>
      <w:r w:rsidRPr="00371BA9">
        <w:t>M_MinM</w:t>
      </w:r>
      <w:proofErr w:type="spellEnd"/>
      <w:r w:rsidRPr="00371BA9">
        <w:t xml:space="preserve">, </w:t>
      </w:r>
      <w:r w:rsidR="0050565F" w:rsidRPr="00371BA9">
        <w:t>R</w:t>
      </w:r>
      <w:r w:rsidR="0050565F" w:rsidRPr="0050565F">
        <w:rPr>
          <w:vertAlign w:val="superscript"/>
        </w:rPr>
        <w:t>2</w:t>
      </w:r>
      <w:r w:rsidRPr="00371BA9">
        <w:t xml:space="preserve"> = 0.129, </w:t>
      </w:r>
      <w:r w:rsidR="006B027C">
        <w:t>Fig 2</w:t>
      </w:r>
      <w:r w:rsidRPr="00371BA9">
        <w:t>d). Richness declined with increasing duration of high flow periods (</w:t>
      </w:r>
      <w:proofErr w:type="spellStart"/>
      <w:r w:rsidRPr="00371BA9">
        <w:t>HSMeanDur</w:t>
      </w:r>
      <w:proofErr w:type="spellEnd"/>
      <w:r w:rsidRPr="00371BA9">
        <w:t xml:space="preserve">, </w:t>
      </w:r>
      <w:r w:rsidR="0050565F" w:rsidRPr="00371BA9">
        <w:t>R</w:t>
      </w:r>
      <w:r w:rsidR="0050565F" w:rsidRPr="0050565F">
        <w:rPr>
          <w:vertAlign w:val="superscript"/>
        </w:rPr>
        <w:t>2</w:t>
      </w:r>
      <w:r w:rsidRPr="00371BA9">
        <w:t xml:space="preserve"> = </w:t>
      </w:r>
      <w:r w:rsidR="0051650E">
        <w:t>0</w:t>
      </w:r>
      <w:r w:rsidRPr="00371BA9">
        <w:t xml:space="preserve">.290, </w:t>
      </w:r>
      <w:r w:rsidR="006B027C">
        <w:t>Fig 2</w:t>
      </w:r>
      <w:r w:rsidRPr="00371BA9">
        <w:t>e), but increased somewhat as these high flow periods became more frequent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0.106, </w:t>
      </w:r>
      <w:r w:rsidR="006B027C">
        <w:t>Fig 2</w:t>
      </w:r>
      <w:r w:rsidRPr="00371BA9">
        <w:t>f). Increased dry season flows due to flow modification were weakly associated</w:t>
      </w:r>
      <w:ins w:id="99" w:author="Michelle Leishman" w:date="2015-08-22T19:07:00Z">
        <w:r w:rsidR="00595EDD">
          <w:t xml:space="preserve"> with</w:t>
        </w:r>
      </w:ins>
      <w:r w:rsidRPr="00371BA9">
        <w:t xml:space="preserve"> reduced </w:t>
      </w:r>
      <w:r w:rsidR="00534DC5">
        <w:t>SR</w:t>
      </w:r>
      <w:r w:rsidRPr="00371BA9">
        <w:t xml:space="preserve"> (MDFMDFDry.mod, </w:t>
      </w:r>
      <w:r w:rsidR="0050565F" w:rsidRPr="00371BA9">
        <w:t>R</w:t>
      </w:r>
      <w:r w:rsidR="0050565F" w:rsidRPr="0050565F">
        <w:rPr>
          <w:vertAlign w:val="superscript"/>
        </w:rPr>
        <w:t>2</w:t>
      </w:r>
      <w:r w:rsidRPr="00371BA9">
        <w:t xml:space="preserve"> = 0.117, </w:t>
      </w:r>
      <w:r w:rsidR="006B027C">
        <w:t>Fig 2</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ins w:id="100" w:author="Michelle Leishman" w:date="2015-08-22T19:07:00Z">
        <w:r w:rsidR="00595EDD">
          <w:t xml:space="preserve"> </w:t>
        </w:r>
      </w:ins>
      <w:r w:rsidR="006B027C">
        <w:t>Fig 2</w:t>
      </w:r>
      <w:r w:rsidRPr="00371BA9">
        <w:t xml:space="preserve">h), and corroborated the trend observed in </w:t>
      </w:r>
      <w:r w:rsidR="006B027C">
        <w:t>Fig 2</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0.390, </w:t>
      </w:r>
      <w:r w:rsidR="006B027C">
        <w:t>Fig 2</w:t>
      </w:r>
      <w:r w:rsidRPr="00371BA9">
        <w:t xml:space="preserve">i) and less </w:t>
      </w:r>
      <w:r w:rsidR="0051650E">
        <w:t>variable</w:t>
      </w:r>
      <w:r w:rsidRPr="00371BA9">
        <w:t xml:space="preserve"> temperature regimes (</w:t>
      </w:r>
      <w:proofErr w:type="spellStart"/>
      <w:r w:rsidRPr="00371BA9">
        <w:t>clim_tsea</w:t>
      </w:r>
      <w:proofErr w:type="spellEnd"/>
      <w:r w:rsidRPr="00371BA9">
        <w:t xml:space="preserve">, </w:t>
      </w:r>
      <w:r w:rsidR="0050565F" w:rsidRPr="00371BA9">
        <w:t>R</w:t>
      </w:r>
      <w:r w:rsidR="0050565F" w:rsidRPr="0050565F">
        <w:rPr>
          <w:vertAlign w:val="superscript"/>
        </w:rPr>
        <w:t>2</w:t>
      </w:r>
      <w:r w:rsidRPr="00371BA9">
        <w:t xml:space="preserve"> = 0.349, </w:t>
      </w:r>
      <w:r w:rsidR="006B027C">
        <w:t>Fig 2</w:t>
      </w:r>
      <w:r w:rsidRPr="00371BA9">
        <w:t>j). Soils which contained more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0.202, </w:t>
      </w:r>
      <w:r w:rsidR="006B027C">
        <w:t>Fig 2</w:t>
      </w:r>
      <w:r w:rsidRPr="00371BA9">
        <w:t>j) and higher silt content (</w:t>
      </w:r>
      <w:proofErr w:type="spellStart"/>
      <w:r w:rsidRPr="00371BA9">
        <w:t>soil_slt</w:t>
      </w:r>
      <w:proofErr w:type="spellEnd"/>
      <w:r w:rsidRPr="00371BA9">
        <w:t xml:space="preserve">, </w:t>
      </w:r>
      <w:r w:rsidR="0050565F" w:rsidRPr="00371BA9">
        <w:t>R</w:t>
      </w:r>
      <w:r w:rsidR="0050565F" w:rsidRPr="0050565F">
        <w:rPr>
          <w:vertAlign w:val="superscript"/>
        </w:rPr>
        <w:t>2</w:t>
      </w:r>
      <w:r w:rsidRPr="00371BA9">
        <w:t xml:space="preserve"> = 0.239, </w:t>
      </w:r>
      <w:r w:rsidR="006B027C">
        <w:t>Fig 2</w:t>
      </w:r>
      <w:r w:rsidRPr="00371BA9">
        <w:t>k), lower total phosphorus (</w:t>
      </w:r>
      <w:proofErr w:type="spellStart"/>
      <w:r w:rsidRPr="00371BA9">
        <w:t>soil_pto</w:t>
      </w:r>
      <w:proofErr w:type="spellEnd"/>
      <w:r w:rsidRPr="00371BA9">
        <w:t xml:space="preserve">, </w:t>
      </w:r>
      <w:r w:rsidR="0050565F" w:rsidRPr="00371BA9">
        <w:t>R</w:t>
      </w:r>
      <w:r w:rsidR="0050565F" w:rsidRPr="0050565F">
        <w:rPr>
          <w:vertAlign w:val="superscript"/>
        </w:rPr>
        <w:t>2</w:t>
      </w:r>
      <w:r w:rsidRPr="00371BA9">
        <w:t xml:space="preserve"> = 0.110, </w:t>
      </w:r>
      <w:r w:rsidR="006B027C">
        <w:t>Fig 2</w:t>
      </w:r>
      <w:r w:rsidRPr="00371BA9">
        <w:t>l) and lower available water capacity (</w:t>
      </w:r>
      <w:proofErr w:type="spellStart"/>
      <w:r w:rsidRPr="00371BA9">
        <w:t>soil_awc</w:t>
      </w:r>
      <w:proofErr w:type="spellEnd"/>
      <w:r w:rsidRPr="00371BA9">
        <w:t xml:space="preserve">, </w:t>
      </w:r>
      <w:r w:rsidR="0050565F" w:rsidRPr="00371BA9">
        <w:t>R</w:t>
      </w:r>
      <w:r w:rsidR="0050565F" w:rsidRPr="0050565F">
        <w:rPr>
          <w:vertAlign w:val="superscript"/>
        </w:rPr>
        <w:t>2</w:t>
      </w:r>
      <w:r w:rsidRPr="00371BA9">
        <w:t xml:space="preserve"> = 0.203, </w:t>
      </w:r>
      <w:r w:rsidR="006B027C">
        <w:t>Fig 2</w:t>
      </w:r>
      <w:r w:rsidRPr="00371BA9">
        <w:t xml:space="preserve">m) supported richer communities. </w:t>
      </w:r>
    </w:p>
    <w:p w:rsidR="00466CD0" w:rsidRPr="00371BA9" w:rsidRDefault="00466CD0" w:rsidP="00633DB6">
      <w:pPr>
        <w:spacing w:line="480" w:lineRule="auto"/>
        <w:jc w:val="both"/>
      </w:pPr>
      <w:r w:rsidRPr="00371BA9">
        <w:t xml:space="preserve">The data </w:t>
      </w:r>
      <w:r w:rsidR="00C80C23">
        <w:t>did</w:t>
      </w:r>
      <w:r w:rsidRPr="00371BA9">
        <w:t xml:space="preserve"> not support hypothesis 1a, that rivers with more heterogeneous flow regimes </w:t>
      </w:r>
      <w:del w:id="101" w:author="Michelle Leishman" w:date="2015-08-22T19:07:00Z">
        <w:r w:rsidRPr="00371BA9" w:rsidDel="00595EDD">
          <w:delText xml:space="preserve">host </w:delText>
        </w:r>
      </w:del>
      <w:ins w:id="102" w:author="Michelle Leishman" w:date="2015-08-22T19:07:00Z">
        <w:r w:rsidR="00595EDD">
          <w:t>support</w:t>
        </w:r>
        <w:r w:rsidR="00595EDD" w:rsidRPr="00371BA9">
          <w:t xml:space="preserve"> </w:t>
        </w:r>
      </w:ins>
      <w:r w:rsidRPr="00371BA9">
        <w:t xml:space="preserve">communities with higher </w:t>
      </w:r>
      <w:r w:rsidR="00534DC5">
        <w:t>SR</w:t>
      </w:r>
      <w:r w:rsidRPr="00371BA9">
        <w:t xml:space="preserve">, or hypothesis 1b, that there is a </w:t>
      </w:r>
      <w:proofErr w:type="spellStart"/>
      <w:r w:rsidRPr="00371BA9">
        <w:t>unimodal</w:t>
      </w:r>
      <w:proofErr w:type="spellEnd"/>
      <w:r w:rsidRPr="00371BA9">
        <w:t xml:space="preserve"> relationship between </w:t>
      </w:r>
      <w:r w:rsidR="00534DC5">
        <w:t>SR</w:t>
      </w:r>
      <w:r w:rsidRPr="00371BA9">
        <w:t xml:space="preserve"> and flow heterogeneity. Further, these results </w:t>
      </w:r>
      <w:del w:id="103" w:author="Michelle Leishman" w:date="2015-08-22T19:08:00Z">
        <w:r w:rsidRPr="00371BA9" w:rsidDel="00595EDD">
          <w:delText xml:space="preserve">oppose </w:delText>
        </w:r>
      </w:del>
      <w:ins w:id="104" w:author="Michelle Leishman" w:date="2015-08-22T19:08:00Z">
        <w:r w:rsidR="00595EDD">
          <w:t>contradict</w:t>
        </w:r>
        <w:r w:rsidR="00595EDD" w:rsidRPr="00371BA9">
          <w:t xml:space="preserve"> </w:t>
        </w:r>
      </w:ins>
      <w:r w:rsidRPr="00371BA9">
        <w:t xml:space="preserve">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rsidR="00466CD0" w:rsidRPr="00371BA9" w:rsidRDefault="00466CD0" w:rsidP="00633DB6">
      <w:pPr>
        <w:spacing w:line="480" w:lineRule="auto"/>
        <w:jc w:val="both"/>
        <w:rPr>
          <w:i/>
        </w:rPr>
      </w:pPr>
      <w:r w:rsidRPr="00371BA9">
        <w:rPr>
          <w:i/>
        </w:rPr>
        <w:t>Environmental drivers of functional richness (FRic.SES)</w:t>
      </w:r>
    </w:p>
    <w:p w:rsidR="00466CD0" w:rsidRPr="00371BA9" w:rsidRDefault="00466CD0" w:rsidP="00633DB6">
      <w:pPr>
        <w:spacing w:line="480" w:lineRule="auto"/>
        <w:jc w:val="both"/>
      </w:pPr>
      <w:r w:rsidRPr="00371BA9">
        <w:t>Variation in FRic.SES was best explained by a combination of hydrological and soil models (variation explained by the combined model = 0.405) (</w:t>
      </w:r>
      <w:r w:rsidR="006B027C">
        <w:t>Fig 3</w:t>
      </w:r>
      <w:r w:rsidRPr="00371BA9">
        <w:t>a</w:t>
      </w:r>
      <w:proofErr w:type="gramStart"/>
      <w:r w:rsidRPr="00371BA9">
        <w:t>,b</w:t>
      </w:r>
      <w:proofErr w:type="gramEnd"/>
      <w:r w:rsidRPr="00371BA9">
        <w:t xml:space="preserve">), of which the hydrological model gave the most </w:t>
      </w:r>
      <w:r w:rsidRPr="00371BA9">
        <w:lastRenderedPageBreak/>
        <w:t xml:space="preserve">explanatory power. Soil variables independently explained a small fraction of variation, and while flow modification and climatic variables were also associated with FRic.SES, neither model explained any variation independently. </w:t>
      </w:r>
    </w:p>
    <w:p w:rsidR="00466CD0" w:rsidRPr="00371BA9" w:rsidRDefault="00466CD0" w:rsidP="00633DB6">
      <w:pPr>
        <w:spacing w:line="480" w:lineRule="auto"/>
        <w:jc w:val="both"/>
      </w:pPr>
      <w:r w:rsidRPr="00371BA9">
        <w:t xml:space="preserve">FRic.SES was distributed </w:t>
      </w:r>
      <w:proofErr w:type="spellStart"/>
      <w:r w:rsidRPr="00371BA9">
        <w:t>unimodally</w:t>
      </w:r>
      <w:proofErr w:type="spellEnd"/>
      <w:r w:rsidRPr="00371BA9">
        <w:t xml:space="preserve"> across gradients of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 0.170, </w:t>
      </w:r>
      <w:r w:rsidR="006B027C">
        <w:t>Fig 3</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Greater frequency of high flow periods was associated with lower functional richness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0.142, </w:t>
      </w:r>
      <w:r w:rsidR="006B027C">
        <w:t>Fig 3</w:t>
      </w:r>
      <w:r w:rsidR="00A928D1">
        <w:t>d).</w:t>
      </w:r>
      <w:r w:rsidRPr="00371BA9">
        <w:t xml:space="preserve"> FRic.SES also declined as </w:t>
      </w:r>
      <w:r w:rsidR="00A03606">
        <w:t>rainfall</w:t>
      </w:r>
      <w:r w:rsidRPr="00371BA9">
        <w:t xml:space="preserve">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0.246, </w:t>
      </w:r>
      <w:r w:rsidR="006B027C">
        <w:t>Fig 3</w:t>
      </w:r>
      <w:r w:rsidRPr="00371BA9">
        <w:t>e),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0.144, </w:t>
      </w:r>
      <w:r w:rsidR="006B027C">
        <w:t>Fig 3</w:t>
      </w:r>
      <w:r w:rsidRPr="00371BA9">
        <w:t>f)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0.257, </w:t>
      </w:r>
      <w:r w:rsidR="006B027C">
        <w:t>Fig 3</w:t>
      </w:r>
      <w:r w:rsidRPr="00371BA9">
        <w:t xml:space="preserve">g) increased. </w:t>
      </w:r>
    </w:p>
    <w:p w:rsidR="00466CD0" w:rsidRPr="00371BA9" w:rsidRDefault="00466CD0" w:rsidP="002E42C8">
      <w:pPr>
        <w:tabs>
          <w:tab w:val="left" w:pos="6560"/>
        </w:tabs>
        <w:spacing w:line="480" w:lineRule="auto"/>
        <w:jc w:val="both"/>
      </w:pPr>
      <w:r w:rsidRPr="00371BA9">
        <w:t xml:space="preserve">Hypothesis 1a was not supported, given that reduced functional richness was associated with increasing frequency of high flows. Hypothesis 1b was supported by a significant </w:t>
      </w:r>
      <w:proofErr w:type="spellStart"/>
      <w:r w:rsidRPr="00371BA9">
        <w:t>unimodal</w:t>
      </w:r>
      <w:proofErr w:type="spellEnd"/>
      <w:r w:rsidRPr="00371BA9">
        <w:t xml:space="preserve"> relationship </w:t>
      </w:r>
      <w:ins w:id="105" w:author="Michelle Leishman" w:date="2015-08-22T19:09:00Z">
        <w:r w:rsidR="00595EDD">
          <w:t xml:space="preserve">between </w:t>
        </w:r>
      </w:ins>
      <w:proofErr w:type="spellStart"/>
      <w:r w:rsidRPr="00371BA9">
        <w:t>interannual</w:t>
      </w:r>
      <w:proofErr w:type="spellEnd"/>
      <w:r w:rsidRPr="00371BA9">
        <w:t xml:space="preserve"> variability in </w:t>
      </w:r>
      <w:proofErr w:type="spellStart"/>
      <w:r w:rsidRPr="00371BA9">
        <w:t>baseflow</w:t>
      </w:r>
      <w:proofErr w:type="spellEnd"/>
      <w:r w:rsidRPr="00371BA9">
        <w:t xml:space="preserve"> (</w:t>
      </w:r>
      <w:r w:rsidR="006B027C">
        <w:t>Fig 3</w:t>
      </w:r>
      <w:r w:rsidRPr="00371BA9">
        <w:t xml:space="preserve">c) and functional richness (delta </w:t>
      </w:r>
      <w:proofErr w:type="spellStart"/>
      <w:r w:rsidRPr="00371BA9">
        <w:t>AICc</w:t>
      </w:r>
      <w:proofErr w:type="spellEnd"/>
      <w:r w:rsidRPr="00371BA9">
        <w:t xml:space="preserve"> between linear and quadratic models = 3.70). Although not selected for the final hydrological model, mean and </w:t>
      </w:r>
      <w:proofErr w:type="spellStart"/>
      <w:r w:rsidRPr="00371BA9">
        <w:t>interannual</w:t>
      </w:r>
      <w:proofErr w:type="spellEnd"/>
      <w:r w:rsidRPr="00371BA9">
        <w:t xml:space="preserve"> variability in duration of high flow periods (</w:t>
      </w:r>
      <w:proofErr w:type="spellStart"/>
      <w:r w:rsidR="00A03606">
        <w:t>HSMeanDur</w:t>
      </w:r>
      <w:proofErr w:type="spellEnd"/>
      <w:r w:rsidR="00A03606">
        <w:t xml:space="preserve">, </w:t>
      </w:r>
      <w:proofErr w:type="spellStart"/>
      <w:r w:rsidR="00A03606">
        <w:t>CVAnnHSMeanDur</w:t>
      </w:r>
      <w:proofErr w:type="spellEnd"/>
      <w:r w:rsidRPr="00371BA9">
        <w:t xml:space="preserve">) also showed significant </w:t>
      </w:r>
      <w:proofErr w:type="spellStart"/>
      <w:r w:rsidRPr="00371BA9">
        <w:t>unimodal</w:t>
      </w:r>
      <w:proofErr w:type="spellEnd"/>
      <w:r w:rsidRPr="00371BA9">
        <w:t xml:space="preserve"> relationships with FRic.SES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002E42C8">
        <w:t xml:space="preserve">). </w:t>
      </w:r>
    </w:p>
    <w:p w:rsidR="00466CD0" w:rsidRPr="00371BA9" w:rsidRDefault="00466CD0" w:rsidP="00633DB6">
      <w:pPr>
        <w:spacing w:line="480" w:lineRule="auto"/>
        <w:jc w:val="both"/>
        <w:rPr>
          <w:i/>
        </w:rPr>
      </w:pPr>
      <w:r w:rsidRPr="00371BA9">
        <w:rPr>
          <w:i/>
        </w:rPr>
        <w:t>Environmental drivers of functional divergence (FDis.SES)</w:t>
      </w:r>
    </w:p>
    <w:p w:rsidR="00466CD0" w:rsidRPr="00371BA9" w:rsidRDefault="00466CD0" w:rsidP="00633DB6">
      <w:pPr>
        <w:spacing w:line="480" w:lineRule="auto"/>
        <w:jc w:val="both"/>
      </w:pPr>
      <w:r w:rsidRPr="00371BA9">
        <w:t xml:space="preserve">FDis.SES varied substantially across the study area (3.96 standard deviations of the null distribution), and was associated with gradients of hydrology, flow modification, climatic and soil conditions. The soil model explained 0.483 of the </w:t>
      </w:r>
      <w:del w:id="106" w:author="Michelle Leishman" w:date="2015-08-22T19:10:00Z">
        <w:r w:rsidRPr="00371BA9" w:rsidDel="00595EDD">
          <w:delText xml:space="preserve">of </w:delText>
        </w:r>
      </w:del>
      <w:r w:rsidRPr="00371BA9">
        <w:t>variation in FDis.SES; hydrology, flow modification and climatic models did not independently explain further variation (</w:t>
      </w:r>
      <w:r w:rsidR="006B027C">
        <w:t>Fig 4</w:t>
      </w:r>
      <w:r w:rsidRPr="00371BA9">
        <w:t>a</w:t>
      </w:r>
      <w:proofErr w:type="gramStart"/>
      <w:r w:rsidRPr="00371BA9">
        <w:t>,b</w:t>
      </w:r>
      <w:proofErr w:type="gramEnd"/>
      <w:r w:rsidRPr="00371BA9">
        <w:t xml:space="preserve">). </w:t>
      </w:r>
    </w:p>
    <w:p w:rsidR="00466CD0" w:rsidRPr="00371BA9" w:rsidRDefault="00466CD0" w:rsidP="00633DB6">
      <w:pPr>
        <w:spacing w:line="480" w:lineRule="auto"/>
        <w:jc w:val="both"/>
      </w:pPr>
      <w:r w:rsidRPr="00371BA9">
        <w:lastRenderedPageBreak/>
        <w:t>Rivers with moderate seasonality of maximum flows tended to support communities with high functional divergence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0.321, </w:t>
      </w:r>
      <w:r w:rsidR="006B027C">
        <w:t>Fig 4</w:t>
      </w:r>
      <w:r w:rsidRPr="00371BA9">
        <w:t>c). The entire range of FDis.SES was represented by rivers associated with highly seasonal patterns of maximum flows (</w:t>
      </w:r>
      <w:proofErr w:type="spellStart"/>
      <w:r w:rsidRPr="00371BA9">
        <w:t>C_MaxM</w:t>
      </w:r>
      <w:proofErr w:type="spellEnd"/>
      <w:r w:rsidRPr="00371BA9">
        <w:t>), however. As with functional richness, FDis.SES declined with increasing frequency of high flows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0.112, </w:t>
      </w:r>
      <w:r w:rsidR="006B027C">
        <w:t>Fig 4</w:t>
      </w:r>
      <w:r w:rsidRPr="00371BA9">
        <w:t xml:space="preserve">d). Functional divergence also varied with flow modification affecting high flow frequency (MDFAnnHSNum.mod, </w:t>
      </w:r>
      <w:r w:rsidR="0050565F" w:rsidRPr="00371BA9">
        <w:t>R</w:t>
      </w:r>
      <w:r w:rsidR="0050565F" w:rsidRPr="0050565F">
        <w:rPr>
          <w:vertAlign w:val="superscript"/>
        </w:rPr>
        <w:t>2</w:t>
      </w:r>
      <w:r w:rsidRPr="00371BA9">
        <w:t xml:space="preserve"> = 0.144, </w:t>
      </w:r>
      <w:r w:rsidR="006B027C">
        <w:t>Fig 4</w:t>
      </w:r>
      <w:r w:rsidRPr="00371BA9">
        <w:t>e): lower flooding frequency tended to be associated with higher functional divergence. Also tracking trends observed for FRic.SES, FDis.SES declined with increasing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0.141, </w:t>
      </w:r>
      <w:r w:rsidR="006B027C">
        <w:t>Fig 4</w:t>
      </w:r>
      <w:r w:rsidRPr="00371BA9">
        <w:t>f),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0.111, </w:t>
      </w:r>
      <w:r w:rsidR="006B027C">
        <w:t>Fig 4</w:t>
      </w:r>
      <w:r w:rsidRPr="00371BA9">
        <w:t>g)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0.344, </w:t>
      </w:r>
      <w:r w:rsidR="006B027C">
        <w:t>Fig 4</w:t>
      </w:r>
      <w:r w:rsidRPr="00371BA9">
        <w:t>h).</w:t>
      </w:r>
    </w:p>
    <w:p w:rsidR="00466CD0" w:rsidRPr="00371BA9" w:rsidRDefault="00687ACC" w:rsidP="00633DB6">
      <w:pPr>
        <w:spacing w:line="48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w:t>
      </w:r>
      <w:r w:rsidR="006B027C">
        <w:t>Fig 4</w:t>
      </w:r>
      <w:r w:rsidR="00466CD0" w:rsidRPr="00371BA9">
        <w:t>d</w:t>
      </w:r>
      <w:proofErr w:type="gramStart"/>
      <w:r w:rsidR="00466CD0" w:rsidRPr="00371BA9">
        <w:t>,e</w:t>
      </w:r>
      <w:proofErr w:type="gramEnd"/>
      <w:r w:rsidR="00466CD0" w:rsidRPr="00371BA9">
        <w:t xml:space="preserve">), opposing the prediction made in hypothesis 1a, while the </w:t>
      </w:r>
      <w:proofErr w:type="spellStart"/>
      <w:r w:rsidR="00466CD0" w:rsidRPr="00371BA9">
        <w:t>unimodal</w:t>
      </w:r>
      <w:proofErr w:type="spellEnd"/>
      <w:r w:rsidR="00466CD0" w:rsidRPr="00371BA9">
        <w:t xml:space="preserve"> relationship with constancy of maximum flows (</w:t>
      </w:r>
      <w:r w:rsidR="006B027C">
        <w:t>Fig 4</w:t>
      </w:r>
      <w:r w:rsidR="00466CD0" w:rsidRPr="00371BA9">
        <w:t xml:space="preserve">c) provided some support for hypothesis 1b (delta </w:t>
      </w:r>
      <w:proofErr w:type="spellStart"/>
      <w:r w:rsidR="00466CD0" w:rsidRPr="00371BA9">
        <w:t>AICc</w:t>
      </w:r>
      <w:proofErr w:type="spellEnd"/>
      <w:r w:rsidR="00466CD0" w:rsidRPr="00371BA9">
        <w:t xml:space="preserve"> between linea</w:t>
      </w:r>
      <w:r>
        <w:t>r and quadratic models = 10.08</w:t>
      </w:r>
      <w:r w:rsidR="00466CD0" w:rsidRPr="00371BA9">
        <w:t>). Scant evidence to</w:t>
      </w:r>
      <w:r>
        <w:t xml:space="preserve"> support hypothesis 2 was found:</w:t>
      </w:r>
      <w:r w:rsidR="00466CD0" w:rsidRPr="00371BA9">
        <w:t xml:space="preserve"> as with FRic.SES, a weak but significant relationship was present between FDis.SES and dry season mean daily flow (</w:t>
      </w:r>
      <w:r w:rsidR="00534DC5">
        <w:t>see Supporting Information</w:t>
      </w:r>
      <w:r w:rsidR="00466CD0" w:rsidRPr="00371BA9">
        <w:t xml:space="preserve"> S1).</w:t>
      </w:r>
    </w:p>
    <w:p w:rsidR="00466CD0" w:rsidRPr="00371BA9" w:rsidRDefault="00466CD0" w:rsidP="00633DB6">
      <w:pPr>
        <w:spacing w:line="480" w:lineRule="auto"/>
        <w:jc w:val="both"/>
        <w:rPr>
          <w:i/>
        </w:rPr>
      </w:pPr>
      <w:r w:rsidRPr="00371BA9">
        <w:rPr>
          <w:i/>
        </w:rPr>
        <w:t>Environmental drivers of variation in proportional abundance of exotic species</w:t>
      </w:r>
    </w:p>
    <w:p w:rsidR="00466CD0" w:rsidRPr="00371BA9" w:rsidRDefault="00466CD0" w:rsidP="00633DB6">
      <w:pPr>
        <w:spacing w:line="480" w:lineRule="auto"/>
        <w:jc w:val="both"/>
      </w:pPr>
      <w:r w:rsidRPr="00371BA9">
        <w:t>Variation in exotic species abundance was jointly explained by hydrology, land use, soil and climatic models (0.665 of variation explained by the combined model) (</w:t>
      </w:r>
      <w:r w:rsidR="006B027C">
        <w:t>Fig 5</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rsidR="00466CD0" w:rsidRPr="00371BA9" w:rsidRDefault="00466CD0" w:rsidP="00633DB6">
      <w:pPr>
        <w:spacing w:line="480" w:lineRule="auto"/>
        <w:jc w:val="both"/>
      </w:pPr>
      <w:r w:rsidRPr="00371BA9">
        <w:t xml:space="preserve">Exotic abundance </w:t>
      </w:r>
      <w:r w:rsidR="003F6645">
        <w:t>closely</w:t>
      </w:r>
      <w:r w:rsidRPr="00371BA9">
        <w:t xml:space="preserve"> tracked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=0.412, </w:t>
      </w:r>
      <w:r w:rsidR="006B027C">
        <w:t>Fig 5</w:t>
      </w:r>
      <w:r w:rsidRPr="00371BA9">
        <w:t xml:space="preserve">c), and also </w:t>
      </w:r>
      <w:r w:rsidR="003F6645">
        <w:t>rose</w:t>
      </w:r>
      <w:r w:rsidRPr="00371BA9">
        <w:t xml:space="preserve"> as maximum flows became more uniformly distributed across seasons (i.e. a lack </w:t>
      </w:r>
      <w:r w:rsidRPr="00371BA9">
        <w:lastRenderedPageBreak/>
        <w:t>of flow seasonality)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0.157, </w:t>
      </w:r>
      <w:r w:rsidR="006B027C">
        <w:t>Fig 5</w:t>
      </w:r>
      <w:r w:rsidRPr="00371BA9">
        <w:t xml:space="preserve">d). We found a trough-shaped relationship between </w:t>
      </w:r>
      <w:proofErr w:type="spellStart"/>
      <w:r w:rsidRPr="00371BA9">
        <w:t>interannual</w:t>
      </w:r>
      <w:proofErr w:type="spellEnd"/>
      <w:r w:rsidRPr="00371BA9">
        <w:t xml:space="preserve"> variability in dry season flows and exotic abundance (</w:t>
      </w:r>
      <w:proofErr w:type="spellStart"/>
      <w:r w:rsidRPr="00371BA9">
        <w:t>CVMDFDry</w:t>
      </w:r>
      <w:proofErr w:type="spellEnd"/>
      <w:r w:rsidRPr="00371BA9">
        <w:t xml:space="preserve">, </w:t>
      </w:r>
      <w:r w:rsidR="0050565F" w:rsidRPr="00371BA9">
        <w:t>R</w:t>
      </w:r>
      <w:r w:rsidR="0050565F" w:rsidRPr="0050565F">
        <w:rPr>
          <w:vertAlign w:val="superscript"/>
        </w:rPr>
        <w:t>2</w:t>
      </w:r>
      <w:r w:rsidRPr="00371BA9">
        <w:t xml:space="preserve"> = 0.412, </w:t>
      </w:r>
      <w:r w:rsidR="006B027C">
        <w:t>Fig 5</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w:t>
      </w:r>
      <w:proofErr w:type="spellStart"/>
      <w:r w:rsidRPr="00371BA9">
        <w:t>interannual</w:t>
      </w:r>
      <w:proofErr w:type="spellEnd"/>
      <w:r w:rsidRPr="00371BA9">
        <w:t xml:space="preserve"> variability in dry season flow. Exotic abundance also increased with </w:t>
      </w:r>
      <w:proofErr w:type="spellStart"/>
      <w:r w:rsidRPr="00371BA9">
        <w:t>interannual</w:t>
      </w:r>
      <w:proofErr w:type="spellEnd"/>
      <w:r w:rsidRPr="00371BA9">
        <w:t xml:space="preserve"> variability in high spell duration (</w:t>
      </w:r>
      <w:proofErr w:type="spellStart"/>
      <w:r w:rsidRPr="00371BA9">
        <w:t>CVAnnHSMeanDur</w:t>
      </w:r>
      <w:proofErr w:type="spellEnd"/>
      <w:r w:rsidRPr="00371BA9">
        <w:t xml:space="preserve">, </w:t>
      </w:r>
      <w:r w:rsidR="0050565F" w:rsidRPr="00371BA9">
        <w:t>R</w:t>
      </w:r>
      <w:r w:rsidR="0050565F" w:rsidRPr="0050565F">
        <w:rPr>
          <w:vertAlign w:val="superscript"/>
        </w:rPr>
        <w:t>2</w:t>
      </w:r>
      <w:r w:rsidRPr="00371BA9">
        <w:t xml:space="preserve"> = 0.129, </w:t>
      </w:r>
      <w:r w:rsidR="006B027C">
        <w:t>Fig 5</w:t>
      </w:r>
      <w:r w:rsidRPr="00371BA9">
        <w:t>f). The proportion of the upstream catchment used for irrigated agricultural production was a strong positive predictor of exotic abundance (</w:t>
      </w:r>
      <w:proofErr w:type="spellStart"/>
      <w:r w:rsidRPr="00371BA9">
        <w:t>production_irrigated</w:t>
      </w:r>
      <w:proofErr w:type="spellEnd"/>
      <w:r w:rsidRPr="00371BA9">
        <w:t xml:space="preserve">, </w:t>
      </w:r>
      <w:r w:rsidR="0050565F" w:rsidRPr="00371BA9">
        <w:t>R</w:t>
      </w:r>
      <w:r w:rsidR="0050565F" w:rsidRPr="0050565F">
        <w:rPr>
          <w:vertAlign w:val="superscript"/>
        </w:rPr>
        <w:t>2</w:t>
      </w:r>
      <w:r w:rsidRPr="00371BA9">
        <w:t xml:space="preserve"> = 0.37, </w:t>
      </w:r>
      <w:r w:rsidR="006B027C">
        <w:t>Fig 5</w:t>
      </w:r>
      <w:r w:rsidRPr="00371BA9">
        <w:t>g), as was production from relatively natural environments, although somewhat less so (</w:t>
      </w:r>
      <w:proofErr w:type="spellStart"/>
      <w:r w:rsidRPr="00371BA9">
        <w:t>production_natural</w:t>
      </w:r>
      <w:proofErr w:type="spellEnd"/>
      <w:r w:rsidRPr="00371BA9">
        <w:t xml:space="preserve">, </w:t>
      </w:r>
      <w:r w:rsidR="0050565F" w:rsidRPr="00371BA9">
        <w:t>R</w:t>
      </w:r>
      <w:r w:rsidR="0050565F" w:rsidRPr="0050565F">
        <w:rPr>
          <w:vertAlign w:val="superscript"/>
        </w:rPr>
        <w:t>2</w:t>
      </w:r>
      <w:r w:rsidRPr="00371BA9">
        <w:t xml:space="preserve"> = 0.232, </w:t>
      </w:r>
      <w:r w:rsidR="00CF54B2">
        <w:t>Fig</w:t>
      </w:r>
      <w:r w:rsidRPr="00371BA9">
        <w:t xml:space="preserve"> </w:t>
      </w:r>
      <w:r w:rsidR="00534DC5">
        <w:t>4</w:t>
      </w:r>
      <w:r w:rsidRPr="00371BA9">
        <w:t>h). Exotic abundance declined as dry season precipitation increased (</w:t>
      </w:r>
      <w:proofErr w:type="spellStart"/>
      <w:r w:rsidRPr="00371BA9">
        <w:t>clim_pdry</w:t>
      </w:r>
      <w:proofErr w:type="spellEnd"/>
      <w:r w:rsidRPr="00371BA9">
        <w:t xml:space="preserve">, </w:t>
      </w:r>
      <w:r w:rsidR="0050565F" w:rsidRPr="00371BA9">
        <w:t>R</w:t>
      </w:r>
      <w:r w:rsidR="0050565F" w:rsidRPr="0050565F">
        <w:rPr>
          <w:vertAlign w:val="superscript"/>
        </w:rPr>
        <w:t>2</w:t>
      </w:r>
      <w:r w:rsidRPr="00371BA9">
        <w:t xml:space="preserve"> = 0.207, </w:t>
      </w:r>
      <w:r w:rsidR="006B027C">
        <w:t>Fig 5</w:t>
      </w:r>
      <w:r w:rsidRPr="00371BA9">
        <w:t>i), increased with soil pH (</w:t>
      </w:r>
      <w:proofErr w:type="spellStart"/>
      <w:r w:rsidRPr="00371BA9">
        <w:t>soil_phc</w:t>
      </w:r>
      <w:proofErr w:type="spellEnd"/>
      <w:r w:rsidRPr="00371BA9">
        <w:t xml:space="preserve">, </w:t>
      </w:r>
      <w:r w:rsidR="0050565F" w:rsidRPr="00371BA9">
        <w:t>R</w:t>
      </w:r>
      <w:r w:rsidR="0050565F" w:rsidRPr="0050565F">
        <w:rPr>
          <w:vertAlign w:val="superscript"/>
        </w:rPr>
        <w:t>2</w:t>
      </w:r>
      <w:r w:rsidRPr="00371BA9">
        <w:t xml:space="preserve"> = 0.242, Fig </w:t>
      </w:r>
      <w:proofErr w:type="spellStart"/>
      <w:r w:rsidRPr="00371BA9">
        <w:t>Xj</w:t>
      </w:r>
      <w:proofErr w:type="spellEnd"/>
      <w:r w:rsidRPr="00371BA9">
        <w:t>), and decreased with soil depth to hard rock (</w:t>
      </w:r>
      <w:proofErr w:type="spellStart"/>
      <w:r w:rsidRPr="00371BA9">
        <w:t>soil_der</w:t>
      </w:r>
      <w:proofErr w:type="spellEnd"/>
      <w:r w:rsidRPr="00371BA9">
        <w:t xml:space="preserve">, </w:t>
      </w:r>
      <w:r w:rsidR="0050565F" w:rsidRPr="00371BA9">
        <w:t>R</w:t>
      </w:r>
      <w:r w:rsidR="0050565F" w:rsidRPr="0050565F">
        <w:rPr>
          <w:vertAlign w:val="superscript"/>
        </w:rPr>
        <w:t>2</w:t>
      </w:r>
      <w:r w:rsidRPr="00371BA9">
        <w:t xml:space="preserve"> = 0.140, </w:t>
      </w:r>
      <w:r w:rsidR="006B027C">
        <w:t>Fig 5</w:t>
      </w:r>
      <w:r w:rsidRPr="00371BA9">
        <w:t>k).</w:t>
      </w:r>
    </w:p>
    <w:p w:rsidR="00466CD0" w:rsidRPr="00371BA9" w:rsidRDefault="00466CD0" w:rsidP="00633DB6">
      <w:pPr>
        <w:spacing w:line="480" w:lineRule="auto"/>
        <w:jc w:val="both"/>
      </w:pPr>
      <w:r w:rsidRPr="00371BA9">
        <w:t xml:space="preserve">With respect to hypothesis 1a, we found the opposite of expected: hydrological heterogeneity (as measured by </w:t>
      </w:r>
      <w:proofErr w:type="spellStart"/>
      <w:r w:rsidRPr="00371BA9">
        <w:t>CVAnnBFI</w:t>
      </w:r>
      <w:proofErr w:type="spellEnd"/>
      <w:r w:rsidRPr="00371BA9">
        <w:t xml:space="preserve">, </w:t>
      </w:r>
      <w:proofErr w:type="spellStart"/>
      <w:r w:rsidRPr="00371BA9">
        <w:t>CVMDFDry</w:t>
      </w:r>
      <w:proofErr w:type="spellEnd"/>
      <w:r w:rsidRPr="00371BA9">
        <w:t xml:space="preserve"> and </w:t>
      </w:r>
      <w:proofErr w:type="spellStart"/>
      <w:r w:rsidRPr="00371BA9">
        <w:t>CVAnnHSMeanDur</w:t>
      </w:r>
      <w:proofErr w:type="spellEnd"/>
      <w:r w:rsidRPr="00371BA9">
        <w:t xml:space="preserve">) appears to be associated with higher exotic abundance. These relationships did not exhibit </w:t>
      </w:r>
      <w:proofErr w:type="spellStart"/>
      <w:r w:rsidRPr="00371BA9">
        <w:t>unimodality</w:t>
      </w:r>
      <w:proofErr w:type="spellEnd"/>
      <w:r w:rsidRPr="00371BA9">
        <w:t>. Production land uses were associated with higher exotic abundance, supporting hypothesis 2.</w:t>
      </w:r>
    </w:p>
    <w:p w:rsidR="00466CD0" w:rsidRPr="00371BA9" w:rsidRDefault="002B6AF0" w:rsidP="00633DB6">
      <w:pPr>
        <w:keepNext/>
        <w:spacing w:line="480" w:lineRule="auto"/>
        <w:jc w:val="both"/>
      </w:pPr>
      <w:r>
        <w:rPr>
          <w:noProof/>
          <w:lang w:eastAsia="en-AU"/>
        </w:rPr>
        <w:lastRenderedPageBreak/>
        <w:drawing>
          <wp:inline distT="0" distB="0" distL="0" distR="0">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iesRichness8.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660900"/>
                    </a:xfrm>
                    <a:prstGeom prst="rect">
                      <a:avLst/>
                    </a:prstGeom>
                  </pic:spPr>
                </pic:pic>
              </a:graphicData>
            </a:graphic>
          </wp:inline>
        </w:drawing>
      </w:r>
    </w:p>
    <w:p w:rsidR="00466CD0" w:rsidRPr="00371BA9" w:rsidRDefault="00466CD0" w:rsidP="00222CC5">
      <w:pPr>
        <w:pStyle w:val="Caption"/>
        <w:spacing w:line="360" w:lineRule="auto"/>
        <w:jc w:val="both"/>
        <w:rPr>
          <w:sz w:val="22"/>
          <w:szCs w:val="22"/>
        </w:rPr>
      </w:pPr>
      <w:r w:rsidRPr="00371BA9">
        <w:rPr>
          <w:sz w:val="22"/>
          <w:szCs w:val="22"/>
        </w:rPr>
        <w:t xml:space="preserve">Figure </w:t>
      </w:r>
      <w:r w:rsidR="00AD2444" w:rsidRPr="00371BA9">
        <w:rPr>
          <w:sz w:val="22"/>
          <w:szCs w:val="22"/>
        </w:rPr>
        <w:fldChar w:fldCharType="begin"/>
      </w:r>
      <w:r w:rsidRPr="00371BA9">
        <w:rPr>
          <w:sz w:val="22"/>
          <w:szCs w:val="22"/>
        </w:rPr>
        <w:instrText xml:space="preserve"> SEQ Figure \* ARABIC </w:instrText>
      </w:r>
      <w:r w:rsidR="00AD2444" w:rsidRPr="00371BA9">
        <w:rPr>
          <w:sz w:val="22"/>
          <w:szCs w:val="22"/>
        </w:rPr>
        <w:fldChar w:fldCharType="separate"/>
      </w:r>
      <w:r w:rsidR="005C5577">
        <w:rPr>
          <w:noProof/>
          <w:sz w:val="22"/>
          <w:szCs w:val="22"/>
        </w:rPr>
        <w:t>2</w:t>
      </w:r>
      <w:r w:rsidR="00AD2444"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w:t>
      </w:r>
      <w:proofErr w:type="spellStart"/>
      <w:r w:rsidRPr="00371BA9">
        <w:rPr>
          <w:sz w:val="22"/>
          <w:szCs w:val="22"/>
        </w:rPr>
        <w:t>univariate</w:t>
      </w:r>
      <w:proofErr w:type="spellEnd"/>
      <w:r w:rsidRPr="00371BA9">
        <w:rPr>
          <w:sz w:val="22"/>
          <w:szCs w:val="22"/>
        </w:rPr>
        <w:t xml:space="preserv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w:t>
      </w:r>
      <w:proofErr w:type="spellStart"/>
      <w:r w:rsidRPr="00371BA9">
        <w:rPr>
          <w:sz w:val="22"/>
          <w:szCs w:val="22"/>
        </w:rPr>
        <w:t>C_MinM</w:t>
      </w:r>
      <w:proofErr w:type="spellEnd"/>
      <w:r w:rsidRPr="00371BA9">
        <w:rPr>
          <w:sz w:val="22"/>
          <w:szCs w:val="22"/>
        </w:rPr>
        <w:t xml:space="preserve">); d.) </w:t>
      </w:r>
      <w:proofErr w:type="gramStart"/>
      <w:r w:rsidRPr="00371BA9">
        <w:rPr>
          <w:sz w:val="22"/>
          <w:szCs w:val="22"/>
        </w:rPr>
        <w:t>contingency</w:t>
      </w:r>
      <w:proofErr w:type="gramEnd"/>
      <w:r w:rsidRPr="00371BA9">
        <w:rPr>
          <w:sz w:val="22"/>
          <w:szCs w:val="22"/>
        </w:rPr>
        <w:t xml:space="preserve"> of monthly minimum daily flows (</w:t>
      </w:r>
      <w:proofErr w:type="spellStart"/>
      <w:r w:rsidRPr="00371BA9">
        <w:rPr>
          <w:sz w:val="22"/>
          <w:szCs w:val="22"/>
        </w:rPr>
        <w:t>M_MinM</w:t>
      </w:r>
      <w:proofErr w:type="spellEnd"/>
      <w:r w:rsidRPr="00371BA9">
        <w:rPr>
          <w:sz w:val="22"/>
          <w:szCs w:val="22"/>
        </w:rPr>
        <w:t xml:space="preserve">); e.) </w:t>
      </w:r>
      <w:proofErr w:type="gramStart"/>
      <w:r w:rsidRPr="00371BA9">
        <w:rPr>
          <w:sz w:val="22"/>
          <w:szCs w:val="22"/>
        </w:rPr>
        <w:t>mean</w:t>
      </w:r>
      <w:proofErr w:type="gramEnd"/>
      <w:r w:rsidRPr="00371BA9">
        <w:rPr>
          <w:sz w:val="22"/>
          <w:szCs w:val="22"/>
        </w:rPr>
        <w:t xml:space="preserve"> duration of high flow periods (</w:t>
      </w:r>
      <w:proofErr w:type="spellStart"/>
      <w:r w:rsidRPr="00371BA9">
        <w:rPr>
          <w:sz w:val="22"/>
          <w:szCs w:val="22"/>
        </w:rPr>
        <w:t>HSMeanDur</w:t>
      </w:r>
      <w:proofErr w:type="spellEnd"/>
      <w:r w:rsidRPr="00371BA9">
        <w:rPr>
          <w:sz w:val="22"/>
          <w:szCs w:val="22"/>
        </w:rPr>
        <w:t xml:space="preserve">, days); f.)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w:t>
      </w:r>
      <w:proofErr w:type="spellStart"/>
      <w:r w:rsidRPr="00371BA9">
        <w:rPr>
          <w:sz w:val="22"/>
          <w:szCs w:val="22"/>
        </w:rPr>
        <w:t>i</w:t>
      </w:r>
      <w:proofErr w:type="spellEnd"/>
      <w:r w:rsidRPr="00371BA9">
        <w:rPr>
          <w:sz w:val="22"/>
          <w:szCs w:val="22"/>
        </w:rPr>
        <w:t xml:space="preserve">.) </w:t>
      </w:r>
      <w:proofErr w:type="gramStart"/>
      <w:r w:rsidRPr="00371BA9">
        <w:rPr>
          <w:sz w:val="22"/>
          <w:szCs w:val="22"/>
        </w:rPr>
        <w:t>precipitation</w:t>
      </w:r>
      <w:proofErr w:type="gramEnd"/>
      <w:r w:rsidRPr="00371BA9">
        <w:rPr>
          <w:sz w:val="22"/>
          <w:szCs w:val="22"/>
        </w:rPr>
        <w:t xml:space="preserve"> in the wettest quarter of the year (</w:t>
      </w:r>
      <w:proofErr w:type="spellStart"/>
      <w:r w:rsidRPr="00371BA9">
        <w:rPr>
          <w:sz w:val="22"/>
          <w:szCs w:val="22"/>
        </w:rPr>
        <w:t>clim_pwet</w:t>
      </w:r>
      <w:proofErr w:type="spellEnd"/>
      <w:r w:rsidRPr="00371BA9">
        <w:rPr>
          <w:sz w:val="22"/>
          <w:szCs w:val="22"/>
        </w:rPr>
        <w:t xml:space="preserve">, mm); j.) </w:t>
      </w:r>
      <w:proofErr w:type="gramStart"/>
      <w:r w:rsidRPr="00371BA9">
        <w:rPr>
          <w:sz w:val="22"/>
          <w:szCs w:val="22"/>
        </w:rPr>
        <w:t>temperature</w:t>
      </w:r>
      <w:proofErr w:type="gramEnd"/>
      <w:r w:rsidRPr="00371BA9">
        <w:rPr>
          <w:sz w:val="22"/>
          <w:szCs w:val="22"/>
        </w:rPr>
        <w:t xml:space="preserve"> seasonality (</w:t>
      </w:r>
      <w:proofErr w:type="spellStart"/>
      <w:r w:rsidRPr="00371BA9">
        <w:rPr>
          <w:sz w:val="22"/>
          <w:szCs w:val="22"/>
        </w:rPr>
        <w:t>clim_tsea</w:t>
      </w:r>
      <w:proofErr w:type="spellEnd"/>
      <w:r w:rsidRPr="00371BA9">
        <w:rPr>
          <w:sz w:val="22"/>
          <w:szCs w:val="22"/>
        </w:rPr>
        <w:t xml:space="preserve">, standard deviation * 100); k.) </w:t>
      </w:r>
      <w:proofErr w:type="gramStart"/>
      <w:r w:rsidRPr="00371BA9">
        <w:rPr>
          <w:sz w:val="22"/>
          <w:szCs w:val="22"/>
        </w:rPr>
        <w:t>soil</w:t>
      </w:r>
      <w:proofErr w:type="gramEnd"/>
      <w:r w:rsidRPr="00371BA9">
        <w:rPr>
          <w:sz w:val="22"/>
          <w:szCs w:val="22"/>
        </w:rPr>
        <w:t xml:space="preserve"> organic carbon (</w:t>
      </w:r>
      <w:proofErr w:type="spellStart"/>
      <w:r w:rsidRPr="00371BA9">
        <w:rPr>
          <w:sz w:val="22"/>
          <w:szCs w:val="22"/>
        </w:rPr>
        <w:t>soil_soc</w:t>
      </w:r>
      <w:proofErr w:type="spellEnd"/>
      <w:r w:rsidRPr="00371BA9">
        <w:rPr>
          <w:sz w:val="22"/>
          <w:szCs w:val="22"/>
        </w:rPr>
        <w:t>, %); l.) soil silt content (</w:t>
      </w:r>
      <w:proofErr w:type="spellStart"/>
      <w:r w:rsidRPr="00371BA9">
        <w:rPr>
          <w:sz w:val="22"/>
          <w:szCs w:val="22"/>
        </w:rPr>
        <w:t>soil_slt</w:t>
      </w:r>
      <w:proofErr w:type="spellEnd"/>
      <w:r w:rsidRPr="00371BA9">
        <w:rPr>
          <w:sz w:val="22"/>
          <w:szCs w:val="22"/>
        </w:rPr>
        <w:t>, %); m.) soil total phosphorus (</w:t>
      </w:r>
      <w:proofErr w:type="spellStart"/>
      <w:r w:rsidRPr="00371BA9">
        <w:rPr>
          <w:sz w:val="22"/>
          <w:szCs w:val="22"/>
        </w:rPr>
        <w:t>soil_pto</w:t>
      </w:r>
      <w:proofErr w:type="spellEnd"/>
      <w:r w:rsidRPr="00371BA9">
        <w:rPr>
          <w:sz w:val="22"/>
          <w:szCs w:val="22"/>
        </w:rPr>
        <w:t>, %); n.) soil available water capacity (</w:t>
      </w:r>
      <w:proofErr w:type="spellStart"/>
      <w:r w:rsidRPr="00371BA9">
        <w:rPr>
          <w:sz w:val="22"/>
          <w:szCs w:val="22"/>
        </w:rPr>
        <w:t>soil_awc</w:t>
      </w:r>
      <w:proofErr w:type="spellEnd"/>
      <w:r w:rsidRPr="00371BA9">
        <w:rPr>
          <w:sz w:val="22"/>
          <w:szCs w:val="22"/>
        </w:rPr>
        <w:t>, %). Species richness is presented as standardised by plot area. Fitted lines depict ordinary least-squares regression models. Shaded areas depict the smoothed 95% confidence interval around the regression model.</w:t>
      </w:r>
    </w:p>
    <w:p w:rsidR="00466CD0" w:rsidRPr="00371BA9" w:rsidRDefault="002B6AF0" w:rsidP="00633DB6">
      <w:pPr>
        <w:keepNext/>
        <w:spacing w:line="480" w:lineRule="auto"/>
        <w:jc w:val="both"/>
      </w:pPr>
      <w:r>
        <w:rPr>
          <w:noProof/>
          <w:lang w:eastAsia="en-AU"/>
        </w:rPr>
        <w:lastRenderedPageBreak/>
        <w:drawing>
          <wp:inline distT="0" distB="0" distL="0" distR="0">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c.SES7.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22650"/>
                    </a:xfrm>
                    <a:prstGeom prst="rect">
                      <a:avLst/>
                    </a:prstGeom>
                  </pic:spPr>
                </pic:pic>
              </a:graphicData>
            </a:graphic>
          </wp:inline>
        </w:drawing>
      </w:r>
    </w:p>
    <w:p w:rsidR="00466CD0" w:rsidRPr="00222CC5" w:rsidRDefault="00466CD0" w:rsidP="00222CC5">
      <w:pPr>
        <w:pStyle w:val="Caption"/>
        <w:spacing w:line="360" w:lineRule="auto"/>
        <w:jc w:val="both"/>
        <w:rPr>
          <w:sz w:val="22"/>
          <w:szCs w:val="22"/>
        </w:rPr>
      </w:pPr>
      <w:r w:rsidRPr="00371BA9">
        <w:rPr>
          <w:sz w:val="22"/>
          <w:szCs w:val="22"/>
        </w:rPr>
        <w:t xml:space="preserve">Figure </w:t>
      </w:r>
      <w:r w:rsidR="00AD2444" w:rsidRPr="00371BA9">
        <w:rPr>
          <w:sz w:val="22"/>
          <w:szCs w:val="22"/>
        </w:rPr>
        <w:fldChar w:fldCharType="begin"/>
      </w:r>
      <w:r w:rsidRPr="00371BA9">
        <w:rPr>
          <w:sz w:val="22"/>
          <w:szCs w:val="22"/>
        </w:rPr>
        <w:instrText xml:space="preserve"> SEQ Figure \* ARABIC </w:instrText>
      </w:r>
      <w:r w:rsidR="00AD2444" w:rsidRPr="00371BA9">
        <w:rPr>
          <w:sz w:val="22"/>
          <w:szCs w:val="22"/>
        </w:rPr>
        <w:fldChar w:fldCharType="separate"/>
      </w:r>
      <w:r w:rsidR="005C5577">
        <w:rPr>
          <w:noProof/>
          <w:sz w:val="22"/>
          <w:szCs w:val="22"/>
        </w:rPr>
        <w:t>3</w:t>
      </w:r>
      <w:r w:rsidR="00AD2444" w:rsidRPr="00371BA9">
        <w:rPr>
          <w:noProof/>
          <w:sz w:val="22"/>
          <w:szCs w:val="22"/>
        </w:rPr>
        <w:fldChar w:fldCharType="end"/>
      </w:r>
      <w:r w:rsidRPr="00371BA9">
        <w:rPr>
          <w:sz w:val="22"/>
          <w:szCs w:val="22"/>
        </w:rPr>
        <w:t xml:space="preserve">. Environmental drivers of standardised effect size functional richness (FRic.SES)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FRic.SES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rsidR="00466CD0" w:rsidRPr="00371BA9" w:rsidRDefault="00466CD0" w:rsidP="00633DB6">
      <w:pPr>
        <w:spacing w:line="480" w:lineRule="auto"/>
        <w:jc w:val="both"/>
      </w:pPr>
    </w:p>
    <w:p w:rsidR="00466CD0" w:rsidRPr="00371BA9" w:rsidRDefault="002B6AF0" w:rsidP="00633DB6">
      <w:pPr>
        <w:keepNext/>
        <w:spacing w:line="480" w:lineRule="auto"/>
        <w:jc w:val="both"/>
      </w:pPr>
      <w:r>
        <w:rPr>
          <w:noProof/>
          <w:lang w:eastAsia="en-AU"/>
        </w:rPr>
        <w:lastRenderedPageBreak/>
        <w:drawing>
          <wp:inline distT="0" distB="0" distL="0" distR="0">
            <wp:extent cx="5731510" cy="347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s.SES5.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75355"/>
                    </a:xfrm>
                    <a:prstGeom prst="rect">
                      <a:avLst/>
                    </a:prstGeom>
                  </pic:spPr>
                </pic:pic>
              </a:graphicData>
            </a:graphic>
          </wp:inline>
        </w:drawing>
      </w:r>
    </w:p>
    <w:p w:rsidR="00466CD0" w:rsidRPr="00371BA9" w:rsidRDefault="00466CD0" w:rsidP="00222CC5">
      <w:pPr>
        <w:pStyle w:val="Caption"/>
        <w:spacing w:line="360" w:lineRule="auto"/>
        <w:jc w:val="both"/>
        <w:rPr>
          <w:sz w:val="22"/>
          <w:szCs w:val="22"/>
        </w:rPr>
      </w:pPr>
      <w:r w:rsidRPr="00371BA9">
        <w:rPr>
          <w:sz w:val="22"/>
          <w:szCs w:val="22"/>
        </w:rPr>
        <w:t xml:space="preserve">Figure </w:t>
      </w:r>
      <w:r w:rsidR="00AD2444" w:rsidRPr="00371BA9">
        <w:rPr>
          <w:sz w:val="22"/>
          <w:szCs w:val="22"/>
        </w:rPr>
        <w:fldChar w:fldCharType="begin"/>
      </w:r>
      <w:r w:rsidRPr="00371BA9">
        <w:rPr>
          <w:sz w:val="22"/>
          <w:szCs w:val="22"/>
        </w:rPr>
        <w:instrText xml:space="preserve"> SEQ Figure \* ARABIC </w:instrText>
      </w:r>
      <w:r w:rsidR="00AD2444" w:rsidRPr="00371BA9">
        <w:rPr>
          <w:sz w:val="22"/>
          <w:szCs w:val="22"/>
        </w:rPr>
        <w:fldChar w:fldCharType="separate"/>
      </w:r>
      <w:r w:rsidR="005C5577">
        <w:rPr>
          <w:noProof/>
          <w:sz w:val="22"/>
          <w:szCs w:val="22"/>
        </w:rPr>
        <w:t>4</w:t>
      </w:r>
      <w:r w:rsidR="00AD2444" w:rsidRPr="00371BA9">
        <w:rPr>
          <w:noProof/>
          <w:sz w:val="22"/>
          <w:szCs w:val="22"/>
        </w:rPr>
        <w:fldChar w:fldCharType="end"/>
      </w:r>
      <w:r w:rsidRPr="00371BA9">
        <w:rPr>
          <w:sz w:val="22"/>
          <w:szCs w:val="22"/>
        </w:rPr>
        <w:t xml:space="preserve">. Environmental drivers of standardised effect size functional dispersion (FDis.SES)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FDis.SES and environmental variables describing c.)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rsidR="00466CD0" w:rsidRPr="00371BA9" w:rsidRDefault="00466CD0" w:rsidP="00633DB6">
      <w:pPr>
        <w:spacing w:line="480" w:lineRule="auto"/>
        <w:jc w:val="both"/>
      </w:pPr>
    </w:p>
    <w:p w:rsidR="00466CD0" w:rsidRPr="00371BA9" w:rsidRDefault="002B6AF0" w:rsidP="00633DB6">
      <w:pPr>
        <w:keepNext/>
        <w:spacing w:line="480" w:lineRule="auto"/>
        <w:jc w:val="both"/>
      </w:pPr>
      <w:r>
        <w:rPr>
          <w:noProof/>
          <w:lang w:eastAsia="en-AU"/>
        </w:rPr>
        <w:lastRenderedPageBreak/>
        <w:drawing>
          <wp:inline distT="0" distB="0" distL="0" distR="0">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tics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665980"/>
                    </a:xfrm>
                    <a:prstGeom prst="rect">
                      <a:avLst/>
                    </a:prstGeom>
                  </pic:spPr>
                </pic:pic>
              </a:graphicData>
            </a:graphic>
          </wp:inline>
        </w:drawing>
      </w:r>
    </w:p>
    <w:p w:rsidR="00466CD0" w:rsidRDefault="00466CD0" w:rsidP="00222CC5">
      <w:pPr>
        <w:pStyle w:val="Caption"/>
        <w:spacing w:line="360" w:lineRule="auto"/>
        <w:jc w:val="both"/>
        <w:rPr>
          <w:sz w:val="22"/>
          <w:szCs w:val="22"/>
        </w:rPr>
      </w:pPr>
      <w:r w:rsidRPr="00371BA9">
        <w:rPr>
          <w:sz w:val="22"/>
          <w:szCs w:val="22"/>
        </w:rPr>
        <w:t xml:space="preserve">Figure </w:t>
      </w:r>
      <w:r w:rsidR="00AD2444" w:rsidRPr="00371BA9">
        <w:rPr>
          <w:sz w:val="22"/>
          <w:szCs w:val="22"/>
        </w:rPr>
        <w:fldChar w:fldCharType="begin"/>
      </w:r>
      <w:r w:rsidRPr="00371BA9">
        <w:rPr>
          <w:sz w:val="22"/>
          <w:szCs w:val="22"/>
        </w:rPr>
        <w:instrText xml:space="preserve"> SEQ Figure \* ARABIC </w:instrText>
      </w:r>
      <w:r w:rsidR="00AD2444" w:rsidRPr="00371BA9">
        <w:rPr>
          <w:sz w:val="22"/>
          <w:szCs w:val="22"/>
        </w:rPr>
        <w:fldChar w:fldCharType="separate"/>
      </w:r>
      <w:r w:rsidR="005C5577">
        <w:rPr>
          <w:noProof/>
          <w:sz w:val="22"/>
          <w:szCs w:val="22"/>
        </w:rPr>
        <w:t>5</w:t>
      </w:r>
      <w:r w:rsidR="00AD2444"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index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e.) </w:t>
      </w:r>
      <w:proofErr w:type="spellStart"/>
      <w:proofErr w:type="gramStart"/>
      <w:r w:rsidRPr="00371BA9">
        <w:rPr>
          <w:sz w:val="22"/>
          <w:szCs w:val="22"/>
        </w:rPr>
        <w:t>interannual</w:t>
      </w:r>
      <w:proofErr w:type="spellEnd"/>
      <w:proofErr w:type="gramEnd"/>
      <w:r w:rsidRPr="00371BA9">
        <w:rPr>
          <w:sz w:val="22"/>
          <w:szCs w:val="22"/>
        </w:rPr>
        <w:t xml:space="preserve"> variability in dry season mean daily flow (</w:t>
      </w:r>
      <w:proofErr w:type="spellStart"/>
      <w:r w:rsidRPr="00371BA9">
        <w:rPr>
          <w:sz w:val="22"/>
          <w:szCs w:val="22"/>
        </w:rPr>
        <w:t>CVMDFDry</w:t>
      </w:r>
      <w:proofErr w:type="spellEnd"/>
      <w:r w:rsidRPr="00371BA9">
        <w:rPr>
          <w:sz w:val="22"/>
          <w:szCs w:val="22"/>
        </w:rPr>
        <w:t xml:space="preserve">); f.) </w:t>
      </w:r>
      <w:proofErr w:type="spellStart"/>
      <w:proofErr w:type="gramStart"/>
      <w:r w:rsidRPr="00371BA9">
        <w:rPr>
          <w:sz w:val="22"/>
          <w:szCs w:val="22"/>
        </w:rPr>
        <w:t>interannual</w:t>
      </w:r>
      <w:proofErr w:type="spellEnd"/>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w:t>
      </w:r>
      <w:proofErr w:type="spellStart"/>
      <w:r w:rsidRPr="00371BA9">
        <w:rPr>
          <w:sz w:val="22"/>
          <w:szCs w:val="22"/>
        </w:rPr>
        <w:t>production_irrigated</w:t>
      </w:r>
      <w:proofErr w:type="spellEnd"/>
      <w:r w:rsidRPr="00371BA9">
        <w:rPr>
          <w:sz w:val="22"/>
          <w:szCs w:val="22"/>
        </w:rPr>
        <w:t>, geographically weighted %); h.) proportion of catchment used for production from relatively natural environments (</w:t>
      </w:r>
      <w:proofErr w:type="spellStart"/>
      <w:r w:rsidRPr="00371BA9">
        <w:rPr>
          <w:sz w:val="22"/>
          <w:szCs w:val="22"/>
        </w:rPr>
        <w:t>production_natural</w:t>
      </w:r>
      <w:proofErr w:type="spellEnd"/>
      <w:r w:rsidRPr="00371BA9">
        <w:rPr>
          <w:sz w:val="22"/>
          <w:szCs w:val="22"/>
        </w:rPr>
        <w:t xml:space="preserve">, geographically weighted %); </w:t>
      </w:r>
      <w:proofErr w:type="spellStart"/>
      <w:r w:rsidRPr="00371BA9">
        <w:rPr>
          <w:sz w:val="22"/>
          <w:szCs w:val="22"/>
        </w:rPr>
        <w:t>i</w:t>
      </w:r>
      <w:proofErr w:type="spellEnd"/>
      <w:r w:rsidRPr="00371BA9">
        <w:rPr>
          <w:sz w:val="22"/>
          <w:szCs w:val="22"/>
        </w:rPr>
        <w:t>.) precipitation in the driest quarter (</w:t>
      </w:r>
      <w:proofErr w:type="spellStart"/>
      <w:r w:rsidRPr="00371BA9">
        <w:rPr>
          <w:sz w:val="22"/>
          <w:szCs w:val="22"/>
        </w:rPr>
        <w:t>clim_pdry</w:t>
      </w:r>
      <w:proofErr w:type="spellEnd"/>
      <w:r w:rsidRPr="00371BA9">
        <w:rPr>
          <w:sz w:val="22"/>
          <w:szCs w:val="22"/>
        </w:rPr>
        <w:t xml:space="preserve">, mm); j.) </w:t>
      </w:r>
      <w:proofErr w:type="gramStart"/>
      <w:r w:rsidRPr="00371BA9">
        <w:rPr>
          <w:sz w:val="22"/>
          <w:szCs w:val="22"/>
        </w:rPr>
        <w:t>soil</w:t>
      </w:r>
      <w:proofErr w:type="gramEnd"/>
      <w:r w:rsidRPr="00371BA9">
        <w:rPr>
          <w:sz w:val="22"/>
          <w:szCs w:val="22"/>
        </w:rPr>
        <w:t xml:space="preserve"> pH (</w:t>
      </w:r>
      <w:proofErr w:type="spellStart"/>
      <w:r w:rsidRPr="00371BA9">
        <w:rPr>
          <w:sz w:val="22"/>
          <w:szCs w:val="22"/>
        </w:rPr>
        <w:t>soil_phc</w:t>
      </w:r>
      <w:proofErr w:type="spellEnd"/>
      <w:r w:rsidRPr="00371BA9">
        <w:rPr>
          <w:sz w:val="22"/>
          <w:szCs w:val="22"/>
        </w:rPr>
        <w:t>, %); k.) depth of regolith (</w:t>
      </w:r>
      <w:proofErr w:type="spellStart"/>
      <w:r w:rsidRPr="00371BA9">
        <w:rPr>
          <w:sz w:val="22"/>
          <w:szCs w:val="22"/>
        </w:rPr>
        <w:t>soil_der</w:t>
      </w:r>
      <w:proofErr w:type="spellEnd"/>
      <w:r w:rsidRPr="00371BA9">
        <w:rPr>
          <w:sz w:val="22"/>
          <w:szCs w:val="22"/>
        </w:rPr>
        <w:t>, m to hard rock). Fitted lines depict ordinary least-squares regression models. Shaded areas depict the smoothed 95% confidence interval around the regression model.</w:t>
      </w:r>
    </w:p>
    <w:p w:rsidR="00222CC5" w:rsidRDefault="00222CC5" w:rsidP="00633DB6">
      <w:pPr>
        <w:spacing w:line="480" w:lineRule="auto"/>
        <w:jc w:val="both"/>
      </w:pPr>
    </w:p>
    <w:p w:rsidR="00466CD0" w:rsidRPr="00371BA9" w:rsidRDefault="00466CD0" w:rsidP="00633DB6">
      <w:pPr>
        <w:spacing w:line="480" w:lineRule="auto"/>
        <w:jc w:val="both"/>
      </w:pPr>
      <w:r w:rsidRPr="00371BA9">
        <w:lastRenderedPageBreak/>
        <w:t>DISCUSSION</w:t>
      </w:r>
    </w:p>
    <w:p w:rsidR="00466CD0" w:rsidRDefault="00466CD0" w:rsidP="00633DB6">
      <w:pPr>
        <w:spacing w:line="480" w:lineRule="auto"/>
        <w:jc w:val="both"/>
      </w:pPr>
      <w:r w:rsidRPr="00371BA9">
        <w:t xml:space="preserve">We proposed that generation of niche complexity by spatially and temporally heterogeneous environmental conditions is the dominant control on diversity in riparian plant communities. Under this framework, </w:t>
      </w:r>
      <w:r w:rsidR="002E42C8">
        <w:t>suppression</w:t>
      </w:r>
      <w:r w:rsidRPr="00371BA9">
        <w:t xml:space="preserve"> of natural environmental heterogeneity by human modification of river flow regimes and catchment landscapes would result in lower diversity</w:t>
      </w:r>
      <w:r w:rsidR="00222CC5">
        <w:t xml:space="preserve"> </w:t>
      </w:r>
      <w:r w:rsidR="00AD2444">
        <w:fldChar w:fldCharType="begin" w:fldLock="1"/>
      </w:r>
      <w:r w:rsidR="00F80380">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"ITEM-2",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1997, 2010)", "plainTextFormattedCitation" : "(Poff et al. 1997, 2010)", "previouslyFormattedCitation" : "(Poff &lt;i&gt;et al.&lt;/i&gt; 1997, 2010)" }, "properties" : { "noteIndex" : 0 }, "schema" : "https://github.com/citation-style-language/schema/raw/master/csl-citation.json" }</w:instrText>
      </w:r>
      <w:r w:rsidR="00AD2444">
        <w:fldChar w:fldCharType="separate"/>
      </w:r>
      <w:r w:rsidR="00222CC5" w:rsidRPr="00222CC5">
        <w:rPr>
          <w:noProof/>
        </w:rPr>
        <w:t xml:space="preserve">(Poff </w:t>
      </w:r>
      <w:r w:rsidR="00222CC5" w:rsidRPr="00222CC5">
        <w:rPr>
          <w:i/>
          <w:noProof/>
        </w:rPr>
        <w:t>et al.</w:t>
      </w:r>
      <w:r w:rsidR="00222CC5" w:rsidRPr="00222CC5">
        <w:rPr>
          <w:noProof/>
        </w:rPr>
        <w:t xml:space="preserve"> 1997, 2010)</w:t>
      </w:r>
      <w:r w:rsidR="00AD2444">
        <w:fldChar w:fldCharType="end"/>
      </w:r>
      <w:r w:rsidRPr="00371BA9">
        <w:t>.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w:t>
      </w:r>
      <w:proofErr w:type="spellStart"/>
      <w:r w:rsidRPr="00371BA9">
        <w:t>unimodal</w:t>
      </w:r>
      <w:proofErr w:type="spellEnd"/>
      <w:r w:rsidRPr="00371BA9">
        <w:t xml:space="preserve"> relationships with some metrics of hydrological heterogeneity, and declined with others. Flow modification was a weak predictor of functional diversity</w:t>
      </w:r>
      <w:del w:id="107" w:author="Michelle Leishman" w:date="2015-08-22T19:14:00Z">
        <w:r w:rsidRPr="00371BA9" w:rsidDel="00595EDD">
          <w:delText>,</w:delText>
        </w:r>
      </w:del>
      <w:r w:rsidRPr="00371BA9">
        <w:t xml:space="preserve"> and we found no effect of land use.</w:t>
      </w:r>
    </w:p>
    <w:p w:rsidR="00466CD0" w:rsidRDefault="00466CD0" w:rsidP="00633DB6">
      <w:pPr>
        <w:spacing w:line="48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FRic.SES than any other group of environmental variables. </w:t>
      </w:r>
      <w:r w:rsidR="00BA2702">
        <w:t>Additionally, o</w:t>
      </w:r>
      <w:r w:rsidRPr="00371BA9">
        <w:t>f the individual environmental variables with significant</w:t>
      </w:r>
      <w:r w:rsidR="00BA2702">
        <w:t xml:space="preserve"> relationships to FDis.SES, </w:t>
      </w:r>
      <w:r w:rsidRPr="00371BA9">
        <w:t>consistency in monthly maximum flows (</w:t>
      </w:r>
      <w:proofErr w:type="spellStart"/>
      <w:r w:rsidRPr="00371BA9">
        <w:t>C_MaxM</w:t>
      </w:r>
      <w:proofErr w:type="spellEnd"/>
      <w:r w:rsidRPr="00371BA9">
        <w:t xml:space="preserve">) explained the most variation. </w:t>
      </w:r>
      <w:r w:rsidR="00BA2702">
        <w:t xml:space="preserve">Given that </w:t>
      </w:r>
      <w:r w:rsidR="000C0720">
        <w:t>a large proportion of</w:t>
      </w:r>
      <w:r w:rsidR="00BA2702">
        <w:t xml:space="preserve"> v</w:t>
      </w:r>
      <w:r w:rsidRPr="00371BA9">
        <w:t xml:space="preserve">ariation in diversity metrics and exotic abundance </w:t>
      </w:r>
      <w:r w:rsidR="000C0720">
        <w:t xml:space="preserve">explained by flow regime </w:t>
      </w:r>
      <w:r w:rsidR="00BA2702">
        <w:t>was</w:t>
      </w:r>
      <w:r w:rsidRPr="00371BA9">
        <w:t xml:space="preserve"> co-explained by soil and climatic variables, </w:t>
      </w:r>
      <w:r w:rsidR="000C0720">
        <w:t>i</w:t>
      </w:r>
      <w:r w:rsidRPr="00371BA9">
        <w:t>s it possible to attribute flow regime as the dominant control on diversity? SR increased with contingency of minimum flows (</w:t>
      </w:r>
      <w:proofErr w:type="spellStart"/>
      <w:r w:rsidRPr="00371BA9">
        <w:t>M_MinM</w:t>
      </w:r>
      <w:proofErr w:type="spellEnd"/>
      <w:r w:rsidRPr="00371BA9">
        <w:t xml:space="preserve">, </w:t>
      </w:r>
      <w:r w:rsidR="006B027C">
        <w:t>Fig 2</w:t>
      </w:r>
      <w:r w:rsidR="0050565F">
        <w:t>d</w:t>
      </w:r>
      <w:r w:rsidRPr="00371BA9">
        <w:t xml:space="preserve">), and also increased when </w:t>
      </w:r>
      <w:proofErr w:type="spellStart"/>
      <w:r w:rsidRPr="00371BA9">
        <w:t>M_MinM</w:t>
      </w:r>
      <w:proofErr w:type="spellEnd"/>
      <w:r w:rsidRPr="00371BA9">
        <w:t xml:space="preserve"> was increased by flow modification (M_MinM.mod, </w:t>
      </w:r>
      <w:r w:rsidR="006B027C">
        <w:t>Fig 2</w:t>
      </w:r>
      <w:r w:rsidR="0050565F">
        <w:t>h</w:t>
      </w:r>
      <w:r w:rsidRPr="00371BA9">
        <w:t xml:space="preserve">). </w:t>
      </w:r>
      <w:commentRangeStart w:id="108"/>
      <w:r w:rsidRPr="00371BA9">
        <w:t xml:space="preserve">SR had no direct relationship with the degree of modification of contingency of minimum flows (i.e. C_MinM.mod) did increase as dry </w:t>
      </w:r>
      <w:r w:rsidRPr="00371BA9">
        <w:lastRenderedPageBreak/>
        <w:t xml:space="preserve">season flows (MDFMDFDry.mod, </w:t>
      </w:r>
      <w:r w:rsidR="006B027C">
        <w:t>Fig 2</w:t>
      </w:r>
      <w:r w:rsidR="0050565F">
        <w:t>g</w:t>
      </w:r>
      <w:r w:rsidRPr="00371BA9">
        <w:t xml:space="preserve">) were </w:t>
      </w:r>
      <w:proofErr w:type="spellStart"/>
      <w:r w:rsidRPr="00371BA9">
        <w:t>upregulated</w:t>
      </w:r>
      <w:proofErr w:type="spellEnd"/>
      <w:r w:rsidRPr="00371BA9">
        <w:t xml:space="preserve">, </w:t>
      </w:r>
      <w:commentRangeEnd w:id="108"/>
      <w:r w:rsidR="00B821BA">
        <w:rPr>
          <w:rStyle w:val="CommentReference"/>
        </w:rPr>
        <w:commentReference w:id="108"/>
      </w:r>
      <w:r w:rsidRPr="00371BA9">
        <w:t>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w:t>
      </w:r>
      <w:proofErr w:type="spellStart"/>
      <w:r w:rsidRPr="00371BA9">
        <w:t>vs</w:t>
      </w:r>
      <w:proofErr w:type="spellEnd"/>
      <w:r w:rsidRPr="00371BA9">
        <w:t xml:space="preserve"> 0.283). Likewise, greater high flow frequency (</w:t>
      </w:r>
      <w:proofErr w:type="spellStart"/>
      <w:r w:rsidRPr="00371BA9">
        <w:t>MDFAnnHSNum</w:t>
      </w:r>
      <w:proofErr w:type="spellEnd"/>
      <w:r w:rsidRPr="00371BA9">
        <w:t>) was associated with lower FRic.SES and FDis.SES, and communities with altered high flow frequency followed the same trend</w:t>
      </w:r>
      <w:r w:rsidR="008E3A8C">
        <w:t xml:space="preserve"> (Figs </w:t>
      </w:r>
      <w:r w:rsidR="00E35220">
        <w:t>3</w:t>
      </w:r>
      <w:r w:rsidR="008E3A8C">
        <w:t xml:space="preserve">d, </w:t>
      </w:r>
      <w:r w:rsidR="00E35220">
        <w:t>4</w:t>
      </w:r>
      <w:r w:rsidR="008E3A8C">
        <w:t>d)</w:t>
      </w:r>
      <w:r w:rsidRPr="00371BA9">
        <w:t xml:space="preserve">. </w:t>
      </w:r>
      <w:r w:rsidRPr="004231C5">
        <w:t>Extent of flow modification independently explained variation only in species richness</w:t>
      </w:r>
      <w:del w:id="109" w:author="Michelle Leishman" w:date="2015-08-22T19:16:00Z">
        <w:r w:rsidRPr="004231C5" w:rsidDel="00B821BA">
          <w:delText>,</w:delText>
        </w:r>
      </w:del>
      <w:r w:rsidRPr="004231C5">
        <w:t xml:space="preserve">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w:t>
      </w:r>
      <w:commentRangeStart w:id="110"/>
      <w:r w:rsidRPr="00371BA9">
        <w:t xml:space="preserve">shallow </w:t>
      </w:r>
      <w:commentRangeEnd w:id="110"/>
      <w:r w:rsidR="00B821BA">
        <w:rPr>
          <w:rStyle w:val="CommentReference"/>
        </w:rPr>
        <w:commentReference w:id="110"/>
      </w:r>
      <w:r w:rsidRPr="00371BA9">
        <w:t xml:space="preserve">extent of flow modification in the region over a relatively short timeframe (~30 years) </w:t>
      </w:r>
      <w:r w:rsidR="00AD2444"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AD2444"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00AD2444"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FRic.SES and FDis.SES lends weight to the case that hydrology was an important control on diversity. </w:t>
      </w:r>
    </w:p>
    <w:p w:rsidR="00466CD0" w:rsidRPr="00371BA9" w:rsidRDefault="00466CD0" w:rsidP="00633DB6">
      <w:pPr>
        <w:spacing w:line="480" w:lineRule="auto"/>
        <w:jc w:val="both"/>
      </w:pPr>
      <w:r w:rsidRPr="00371BA9">
        <w:t>Species richness had a more complicated</w:t>
      </w:r>
      <w:r w:rsidR="006002E7">
        <w:t xml:space="preserve"> relationship with hydrological heterogeneity </w:t>
      </w:r>
      <w:r w:rsidRPr="00371BA9">
        <w:t xml:space="preserve">than </w:t>
      </w:r>
      <w:del w:id="111" w:author="Michelle Leishman" w:date="2015-08-22T19:17:00Z">
        <w:r w:rsidRPr="00371BA9" w:rsidDel="00B821BA">
          <w:delText xml:space="preserve">that </w:delText>
        </w:r>
      </w:del>
      <w:r w:rsidRPr="00371BA9">
        <w:t xml:space="preserve">expected, however. Richness was </w:t>
      </w:r>
      <w:ins w:id="112" w:author="Michelle Leishman" w:date="2015-08-22T19:17:00Z">
        <w:r w:rsidR="00B821BA">
          <w:t>great</w:t>
        </w:r>
      </w:ins>
      <w:del w:id="113" w:author="Michelle Leishman" w:date="2015-08-22T19:17:00Z">
        <w:r w:rsidRPr="00371BA9" w:rsidDel="00B821BA">
          <w:delText>high</w:delText>
        </w:r>
      </w:del>
      <w:proofErr w:type="gramStart"/>
      <w:r w:rsidRPr="00371BA9">
        <w:t>est</w:t>
      </w:r>
      <w:proofErr w:type="gramEnd"/>
      <w:r w:rsidRPr="00371BA9">
        <w:t xml:space="preserve"> along rivers which experienced regular seasonal patterns of low flows</w:t>
      </w:r>
      <w:del w:id="114" w:author="Michelle Leishman" w:date="2015-08-22T19:17:00Z">
        <w:r w:rsidRPr="00371BA9" w:rsidDel="00B821BA">
          <w:delText>,</w:delText>
        </w:r>
      </w:del>
      <w:r w:rsidRPr="00371BA9">
        <w:t xml:space="preserve"> and short but frequent flood flows. These short flood flows may enhance diversity by generating habitat complexity </w:t>
      </w:r>
      <w:r w:rsidR="00AD2444" w:rsidRPr="00371BA9">
        <w:fldChar w:fldCharType="begin" w:fldLock="1"/>
      </w:r>
      <w:r w:rsidR="00F80380">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"(Tabacchi, Correll &amp; Hauer 1998; Bendix &amp; Hupp 2000)", "plainTextFormattedCitation" : "(Tabacchi, Correll &amp; Hauer 1998; Bendix &amp; Hupp 2000)", "previouslyFormattedCitation" : "(Tabacchi, Correll &amp; Hauer 1998; Bendix &amp; Hupp 2000)" }, "properties" : { "noteIndex" : 0 }, "schema" : "https://github.com/citation-style-language/schema/raw/master/csl-citation.json" }</w:instrText>
      </w:r>
      <w:r w:rsidR="00AD2444" w:rsidRPr="00371BA9">
        <w:fldChar w:fldCharType="separate"/>
      </w:r>
      <w:r w:rsidR="00F80380" w:rsidRPr="00F80380">
        <w:rPr>
          <w:noProof/>
        </w:rPr>
        <w:t>(Tabacchi, Correll &amp; Hauer 1998; Bendix &amp; Hupp 2000)</w:t>
      </w:r>
      <w:r w:rsidR="00AD2444" w:rsidRPr="00371BA9">
        <w:fldChar w:fldCharType="end"/>
      </w:r>
      <w:r w:rsidRPr="00371BA9">
        <w:t xml:space="preserve">, with longer flood durations acting as an environmental filter favouring species with inundation tolerance traits. </w:t>
      </w:r>
      <w:del w:id="115" w:author="Michelle Leishman" w:date="2015-08-22T19:18:00Z">
        <w:r w:rsidRPr="00371BA9" w:rsidDel="00B821BA">
          <w:delText>An international</w:delText>
        </w:r>
      </w:del>
      <w:ins w:id="116" w:author="Michelle Leishman" w:date="2015-08-22T19:18:00Z">
        <w:r w:rsidR="00B821BA">
          <w:t>A global</w:t>
        </w:r>
      </w:ins>
      <w:r w:rsidRPr="00371BA9">
        <w:t xml:space="preserve"> meta-analysis of the ecology of tropical </w:t>
      </w:r>
      <w:proofErr w:type="spellStart"/>
      <w:r w:rsidRPr="00371BA9">
        <w:t>riverscapes</w:t>
      </w:r>
      <w:proofErr w:type="spellEnd"/>
      <w:r w:rsidRPr="00371BA9">
        <w:t xml:space="preserve"> showed that consistent, seasonal flow regimes support communities with higher net primary </w:t>
      </w:r>
      <w:ins w:id="117" w:author="Michelle Leishman" w:date="2015-08-22T19:18:00Z">
        <w:r w:rsidR="00B821BA">
          <w:t xml:space="preserve">productivity? </w:t>
        </w:r>
      </w:ins>
      <w:r w:rsidRPr="00371BA9">
        <w:t xml:space="preserve">and higher species richness in bird and fish assemblages than rivers with arrhythmic flow regimes </w:t>
      </w:r>
      <w:r w:rsidR="00AD2444"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2444"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00AD2444" w:rsidRPr="00371BA9">
        <w:fldChar w:fldCharType="end"/>
      </w:r>
      <w:r w:rsidRPr="00371BA9">
        <w:t xml:space="preserve">. </w:t>
      </w:r>
      <w:r w:rsidR="00AD2444"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00AD2444" w:rsidRPr="00371BA9">
        <w:fldChar w:fldCharType="separate"/>
      </w:r>
      <w:r w:rsidRPr="00371BA9">
        <w:rPr>
          <w:noProof/>
        </w:rPr>
        <w:t>Lundholm (2009)</w:t>
      </w:r>
      <w:r w:rsidR="00AD2444"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w:t>
      </w:r>
      <w:commentRangeStart w:id="118"/>
      <w:proofErr w:type="spellStart"/>
      <w:r w:rsidRPr="00371BA9">
        <w:t>Rhythmicity</w:t>
      </w:r>
      <w:proofErr w:type="spellEnd"/>
      <w:r w:rsidRPr="00371BA9">
        <w:t xml:space="preserve"> </w:t>
      </w:r>
      <w:commentRangeEnd w:id="118"/>
      <w:r w:rsidR="00B821BA">
        <w:rPr>
          <w:rStyle w:val="CommentReference"/>
        </w:rPr>
        <w:commentReference w:id="118"/>
      </w:r>
      <w:r w:rsidRPr="00371BA9">
        <w:t xml:space="preserve">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rsidR="00466CD0" w:rsidRPr="00371BA9" w:rsidDel="00B821BA" w:rsidRDefault="00466CD0" w:rsidP="00633DB6">
      <w:pPr>
        <w:spacing w:line="480" w:lineRule="auto"/>
        <w:jc w:val="both"/>
        <w:rPr>
          <w:del w:id="119" w:author="Michelle Leishman" w:date="2015-08-22T19:21:00Z"/>
        </w:rPr>
      </w:pPr>
      <w:r w:rsidRPr="00371BA9">
        <w:lastRenderedPageBreak/>
        <w:t xml:space="preserve">Further insight </w:t>
      </w:r>
      <w:del w:id="120" w:author="Michelle Leishman" w:date="2015-08-22T19:20:00Z">
        <w:r w:rsidRPr="00371BA9" w:rsidDel="00B821BA">
          <w:delText xml:space="preserve">about </w:delText>
        </w:r>
      </w:del>
      <w:ins w:id="121" w:author="Michelle Leishman" w:date="2015-08-22T19:20:00Z">
        <w:r w:rsidR="00B821BA">
          <w:t>into</w:t>
        </w:r>
        <w:r w:rsidR="00B821BA" w:rsidRPr="00371BA9">
          <w:t xml:space="preserve"> </w:t>
        </w:r>
      </w:ins>
      <w:r w:rsidRPr="00371BA9">
        <w:t xml:space="preserve">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 </w:t>
      </w:r>
      <w:r w:rsidR="00AD2444"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AD2444"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00AD2444" w:rsidRPr="00371BA9">
        <w:fldChar w:fldCharType="end"/>
      </w:r>
      <w:r w:rsidRPr="00371BA9">
        <w:t xml:space="preserve">. FRic.SES is not weighted by species abundance and describes only the range of trait values present. FDis.SES, a pure measure of functional divergence </w:t>
      </w:r>
      <w:r w:rsidR="00AD2444"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AD2444"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00AD2444"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w:t>
      </w:r>
      <w:proofErr w:type="spellStart"/>
      <w:r w:rsidRPr="00371BA9">
        <w:t>traitspace</w:t>
      </w:r>
      <w:proofErr w:type="spellEnd"/>
      <w:r w:rsidRPr="00371BA9">
        <w:t xml:space="preserve"> </w:t>
      </w:r>
      <w:r w:rsidR="00AD2444"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AD2444"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00AD2444" w:rsidRPr="00371BA9">
        <w:fldChar w:fldCharType="end"/>
      </w:r>
      <w:r w:rsidRPr="00371BA9">
        <w:t xml:space="preserve">. </w:t>
      </w:r>
    </w:p>
    <w:p w:rsidR="00466CD0" w:rsidRPr="00371BA9" w:rsidRDefault="00466CD0" w:rsidP="00633DB6">
      <w:pPr>
        <w:spacing w:line="480" w:lineRule="auto"/>
        <w:jc w:val="both"/>
      </w:pPr>
      <w:r w:rsidRPr="00371BA9">
        <w:t xml:space="preserve">Functional richness was </w:t>
      </w:r>
      <w:proofErr w:type="spellStart"/>
      <w:r w:rsidRPr="00371BA9">
        <w:t>unimodally</w:t>
      </w:r>
      <w:proofErr w:type="spellEnd"/>
      <w:r w:rsidRPr="00371BA9">
        <w:t xml:space="preserve"> related to temporal variability in </w:t>
      </w:r>
      <w:proofErr w:type="spellStart"/>
      <w:r w:rsidRPr="00371BA9">
        <w:t>baseflow</w:t>
      </w:r>
      <w:proofErr w:type="spellEnd"/>
      <w:r w:rsidRPr="00371BA9">
        <w:t xml:space="preserve"> index. The mechanism behind this is unclear, although following the line of reasoning developed for species richness, the effect of increased niche complexity may be offset by irregular resource availability and habitat </w:t>
      </w:r>
      <w:proofErr w:type="spellStart"/>
      <w:r w:rsidRPr="00371BA9">
        <w:t>microfragmentation</w:t>
      </w:r>
      <w:proofErr w:type="spellEnd"/>
      <w:r w:rsidRPr="00371BA9">
        <w:t xml:space="preserve"> as </w:t>
      </w:r>
      <w:r w:rsidR="00FB4ADD">
        <w:t>environmental heterogeneity</w:t>
      </w:r>
      <w:r w:rsidRPr="00371BA9">
        <w:t xml:space="preserve"> </w:t>
      </w:r>
      <w:del w:id="122" w:author="Michelle Leishman" w:date="2015-08-22T19:21:00Z">
        <w:r w:rsidR="00FB4ADD" w:rsidDel="00B821BA">
          <w:delText>rises</w:delText>
        </w:r>
        <w:r w:rsidR="00F80380" w:rsidDel="00B821BA">
          <w:delText xml:space="preserve"> </w:delText>
        </w:r>
      </w:del>
      <w:ins w:id="123" w:author="Michelle Leishman" w:date="2015-08-22T19:21:00Z">
        <w:r w:rsidR="00B821BA">
          <w:t>increases</w:t>
        </w:r>
        <w:r w:rsidR="00B821BA">
          <w:t xml:space="preserve"> </w:t>
        </w:r>
      </w:ins>
      <w:r w:rsidR="00AD2444">
        <w:fldChar w:fldCharType="begin" w:fldLock="1"/>
      </w:r>
      <w:r w:rsidR="00F80380">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 "properties" : { "noteIndex" : 0 }, "schema" : "https://github.com/citation-style-language/schema/raw/master/csl-citation.json" }</w:instrText>
      </w:r>
      <w:r w:rsidR="00AD2444">
        <w:fldChar w:fldCharType="separate"/>
      </w:r>
      <w:r w:rsidR="00F80380" w:rsidRPr="00F80380">
        <w:rPr>
          <w:noProof/>
        </w:rPr>
        <w:t xml:space="preserve">(Laanisto </w:t>
      </w:r>
      <w:r w:rsidR="00F80380" w:rsidRPr="00F80380">
        <w:rPr>
          <w:i/>
          <w:noProof/>
        </w:rPr>
        <w:t>et al.</w:t>
      </w:r>
      <w:r w:rsidR="00F80380" w:rsidRPr="00F80380">
        <w:rPr>
          <w:noProof/>
        </w:rPr>
        <w:t xml:space="preserve"> 2013)</w:t>
      </w:r>
      <w:r w:rsidR="00AD2444">
        <w:fldChar w:fldCharType="end"/>
      </w:r>
      <w:r w:rsidRPr="00371BA9">
        <w:t>. Comparison of patterns of FRic.SES and species richness reveals an interesting effect along gradients of flood frequency and duration: the relationship of mean duration (</w:t>
      </w:r>
      <w:proofErr w:type="spellStart"/>
      <w:r w:rsidRPr="00371BA9">
        <w:t>HSMeanDur</w:t>
      </w:r>
      <w:proofErr w:type="spellEnd"/>
      <w:r w:rsidRPr="00371BA9">
        <w:t>) and frequency (</w:t>
      </w:r>
      <w:proofErr w:type="spellStart"/>
      <w:r w:rsidRPr="00371BA9">
        <w:t>MDFAnnHSNum</w:t>
      </w:r>
      <w:proofErr w:type="spellEnd"/>
      <w:r w:rsidRPr="00371BA9">
        <w:t>) of high flow periods with FRic.SES was the inverse of that with SR. Thus community convex hulls retained their volume in trait</w:t>
      </w:r>
      <w:ins w:id="124" w:author="Michelle Leishman" w:date="2015-08-22T19:22:00Z">
        <w:r w:rsidR="00B821BA">
          <w:t xml:space="preserve"> </w:t>
        </w:r>
      </w:ins>
      <w:r w:rsidRPr="00371BA9">
        <w:t xml:space="preserve">space as </w:t>
      </w:r>
      <w:r w:rsidR="003176B1">
        <w:t>environmental heterogeneity</w:t>
      </w:r>
      <w:r w:rsidRPr="00371BA9">
        <w:t xml:space="preserve"> increased, but became more sparsely populated. </w:t>
      </w:r>
    </w:p>
    <w:p w:rsidR="00466CD0" w:rsidRPr="00371BA9" w:rsidRDefault="00466CD0" w:rsidP="00633DB6">
      <w:pPr>
        <w:spacing w:line="480" w:lineRule="auto"/>
        <w:jc w:val="both"/>
      </w:pPr>
      <w:r w:rsidRPr="00371BA9">
        <w:t xml:space="preserve">Most communities had higher functional dispersion than predicted by the abundance-swapped null model, and a similar set of hydrological variables as FRic.SES had significant relationships with FDis.SES. FDis.SES showed a skewed, </w:t>
      </w:r>
      <w:proofErr w:type="spellStart"/>
      <w:r w:rsidRPr="00371BA9">
        <w:t>unimodal</w:t>
      </w:r>
      <w:proofErr w:type="spellEnd"/>
      <w:r w:rsidRPr="00371BA9">
        <w:t xml:space="preserve"> distribution across a gradient of constancy of maximum flows (</w:t>
      </w:r>
      <w:proofErr w:type="spellStart"/>
      <w:r w:rsidRPr="00371BA9">
        <w:t>C_MaxM</w:t>
      </w:r>
      <w:proofErr w:type="spellEnd"/>
      <w:r w:rsidRPr="00371BA9">
        <w:t xml:space="preserve">). Strongly negative values for several communities at the lower bound of </w:t>
      </w:r>
      <w:proofErr w:type="spellStart"/>
      <w:r w:rsidRPr="00371BA9">
        <w:t>C_MaxM</w:t>
      </w:r>
      <w:proofErr w:type="spellEnd"/>
      <w:r w:rsidRPr="00371BA9">
        <w:t xml:space="preserve"> indicates functional </w:t>
      </w:r>
      <w:proofErr w:type="spellStart"/>
      <w:r w:rsidRPr="00371BA9">
        <w:t>underdispersio</w:t>
      </w:r>
      <w:r w:rsidR="003176B1">
        <w:t>n</w:t>
      </w:r>
      <w:proofErr w:type="spellEnd"/>
      <w:r w:rsidR="003176B1">
        <w:t xml:space="preserve"> (i.e. environmental filtering)</w:t>
      </w:r>
      <w:r w:rsidRPr="00371BA9">
        <w:t xml:space="preserve">, although the full range of variation in FDis.SES was present at low </w:t>
      </w:r>
      <w:proofErr w:type="spellStart"/>
      <w:r w:rsidRPr="00371BA9">
        <w:t>C_MaxM</w:t>
      </w:r>
      <w:proofErr w:type="spellEnd"/>
      <w:r w:rsidR="00E55E0A">
        <w:t xml:space="preserve"> </w:t>
      </w:r>
      <w:r w:rsidR="00AD2444">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AD2444">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AD2444">
        <w:fldChar w:fldCharType="end"/>
      </w:r>
      <w:r w:rsidRPr="00371BA9">
        <w:t>. Variation in FDis.SES constricts as constancy increases</w:t>
      </w:r>
      <w:del w:id="125" w:author="Michelle Leishman" w:date="2015-08-22T19:22:00Z">
        <w:r w:rsidRPr="00371BA9" w:rsidDel="00B821BA">
          <w:delText>,</w:delText>
        </w:r>
      </w:del>
      <w:r w:rsidRPr="00371BA9">
        <w:t xml:space="preserve"> however, so with the exception of communities at this lower bound, communities along rivers with similar </w:t>
      </w:r>
      <w:proofErr w:type="spellStart"/>
      <w:r w:rsidRPr="00371BA9">
        <w:t>C_MaxM</w:t>
      </w:r>
      <w:proofErr w:type="spellEnd"/>
      <w:r w:rsidRPr="00371BA9">
        <w:t xml:space="preserve"> tend to have similar species abundance distributions in trait</w:t>
      </w:r>
      <w:ins w:id="126" w:author="Michelle Leishman" w:date="2015-08-22T19:22:00Z">
        <w:r w:rsidR="00B821BA">
          <w:t xml:space="preserve"> </w:t>
        </w:r>
      </w:ins>
      <w:r w:rsidRPr="00371BA9">
        <w:t>space. Interestingly, temporal variability in minimum flows (</w:t>
      </w:r>
      <w:proofErr w:type="spellStart"/>
      <w:r w:rsidRPr="00371BA9">
        <w:t>C_MinM</w:t>
      </w:r>
      <w:proofErr w:type="spellEnd"/>
      <w:r w:rsidRPr="00371BA9">
        <w:t xml:space="preserve">, </w:t>
      </w:r>
      <w:proofErr w:type="spellStart"/>
      <w:r w:rsidRPr="00371BA9">
        <w:t>M_MinM</w:t>
      </w:r>
      <w:proofErr w:type="spellEnd"/>
      <w:r w:rsidRPr="00371BA9">
        <w:t xml:space="preserve">) </w:t>
      </w:r>
      <w:r w:rsidRPr="00371BA9">
        <w:lastRenderedPageBreak/>
        <w:t>predicted species richness but temporal variability in maximum flows (</w:t>
      </w:r>
      <w:proofErr w:type="spellStart"/>
      <w:r w:rsidRPr="00371BA9">
        <w:t>C_MaxM</w:t>
      </w:r>
      <w:proofErr w:type="spellEnd"/>
      <w:r w:rsidRPr="00371BA9">
        <w:t>) pr</w:t>
      </w:r>
      <w:r w:rsidR="00E55E0A">
        <w:t xml:space="preserve">edicted functional divergence. </w:t>
      </w:r>
      <w:r w:rsidRPr="00371BA9">
        <w:t xml:space="preserve">Compared with species richness, both FRic.SES and FDis.SES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rsidR="00466CD0" w:rsidRPr="00371BA9" w:rsidRDefault="00466CD0" w:rsidP="00633DB6">
      <w:pPr>
        <w:spacing w:line="480" w:lineRule="auto"/>
        <w:jc w:val="both"/>
      </w:pPr>
      <w:r w:rsidRPr="00371BA9">
        <w:t>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w:t>
      </w:r>
      <w:commentRangeStart w:id="127"/>
      <w:r w:rsidRPr="00371BA9">
        <w:t>Lawson 2015</w:t>
      </w:r>
      <w:commentRangeEnd w:id="127"/>
      <w:r w:rsidR="00B821BA">
        <w:rPr>
          <w:rStyle w:val="CommentReference"/>
        </w:rPr>
        <w:commentReference w:id="127"/>
      </w:r>
      <w:r w:rsidRPr="00371BA9">
        <w:t xml:space="preserve">).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00AD2444"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AD2444"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00AD2444" w:rsidRPr="00371BA9">
        <w:fldChar w:fldCharType="end"/>
      </w:r>
      <w:r w:rsidRPr="00371BA9">
        <w:t xml:space="preserve">. </w:t>
      </w:r>
      <w:r w:rsidRPr="000C0720">
        <w:t xml:space="preserve">Additionally, our environmental gradient analyses are based on a niche optimisation paradigm of community assembly, and do not account for neutral processes or biotic interactions </w:t>
      </w:r>
      <w:r w:rsidR="00AD2444" w:rsidRPr="000C0720">
        <w:fldChar w:fldCharType="begin" w:fldLock="1"/>
      </w:r>
      <w:r w:rsidR="00E55E0A" w:rsidRPr="000C0720">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AD2444" w:rsidRPr="000C0720">
        <w:fldChar w:fldCharType="separate"/>
      </w:r>
      <w:r w:rsidR="00F17233" w:rsidRPr="000C0720">
        <w:rPr>
          <w:noProof/>
        </w:rPr>
        <w:t xml:space="preserve">(Kraft </w:t>
      </w:r>
      <w:r w:rsidR="00F17233" w:rsidRPr="000C0720">
        <w:rPr>
          <w:i/>
          <w:noProof/>
        </w:rPr>
        <w:t>et al.</w:t>
      </w:r>
      <w:r w:rsidR="00F17233" w:rsidRPr="000C0720">
        <w:rPr>
          <w:noProof/>
        </w:rPr>
        <w:t xml:space="preserve"> 2015)</w:t>
      </w:r>
      <w:r w:rsidR="00AD2444" w:rsidRPr="000C0720">
        <w:fldChar w:fldCharType="end"/>
      </w:r>
      <w:r w:rsidRPr="000C0720">
        <w:t>.</w:t>
      </w:r>
    </w:p>
    <w:p w:rsidR="00496700" w:rsidRDefault="007808E9" w:rsidP="00633DB6">
      <w:pPr>
        <w:spacing w:line="48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w:t>
      </w:r>
      <w:del w:id="128" w:author="Michelle Leishman" w:date="2015-08-22T19:26:00Z">
        <w:r w:rsidR="00466CD0" w:rsidRPr="00371BA9" w:rsidDel="0064552B">
          <w:delText>,</w:delText>
        </w:r>
      </w:del>
      <w:r w:rsidR="00466CD0" w:rsidRPr="00371BA9">
        <w:t xml:space="preserve">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w:t>
      </w:r>
      <w:proofErr w:type="spellStart"/>
      <w:r w:rsidR="00466CD0" w:rsidRPr="00371BA9">
        <w:t>hydrologically</w:t>
      </w:r>
      <w:proofErr w:type="spellEnd"/>
      <w:r w:rsidR="00466CD0" w:rsidRPr="00371BA9">
        <w:t xml:space="preserve"> heterogeneous sites</w:t>
      </w:r>
      <w:del w:id="129" w:author="Michelle Leishman" w:date="2015-08-22T19:26:00Z">
        <w:r w:rsidR="00466CD0" w:rsidRPr="00371BA9" w:rsidDel="0064552B">
          <w:delText>,</w:delText>
        </w:r>
      </w:del>
      <w:r w:rsidR="00466CD0" w:rsidRPr="00371BA9">
        <w:t xml:space="preserve"> and a greater proportion of catchment used for forestry. </w:t>
      </w:r>
      <w:r w:rsidR="007E0205">
        <w:t xml:space="preserve">Thus the combined stresses of disturbance from forestry practices and heterogeneous flows may favour novel species assemblages. It is notable that </w:t>
      </w:r>
      <w:r w:rsidR="007E0205">
        <w:lastRenderedPageBreak/>
        <w:t xml:space="preserve">flow modification was not significantly associated with exotic abundance, given that altered flow regimes have been linked to invasion in previous studies of regulated Australian river systems </w:t>
      </w:r>
      <w:r w:rsidR="00AD2444">
        <w:fldChar w:fldCharType="begin" w:fldLock="1"/>
      </w:r>
      <w:r w:rsidR="00B10751">
        <w:instrText>ADDIN CSL_CITATION { "citationItems" : [ { "id" : "ITEM-1", "itemData" : { "DOI" : "10.1002/rra", "author" : [ { "dropping-particle" : "", "family" : "Greet", "given" : "J", "non-dropping-particle" : "", "parse-names" : false, "suffix" : "" }, { "dropping-particle" : "", "family" : "Cousens", "given" : "R D", "non-dropping-particle" : "", "parse-names" : false, "suffix" : "" }, { "dropping-particle" : "", "family" : "Webb", "given" : "J A", "non-dropping-particle" : "", "parse-names" : false, "suffix" : "" } ], "container-title" : "River Research and Applications", "id" : "ITEM-1", "issued" : { "date-parts" : [ [ "2012" ] ] }, "title" : "MORE EXOTIC AND FEWER NATIVE PLANT SPECIES : RIVERINE VEGETATION PATTERNS ASSOCIATED WITH ALTERED SEASONAL FLOW PATTERNS", "type" : "article-journal" }, "uris" : [ "http://www.mendeley.com/documents/?uuid=10577d62-2ccf-4dbe-9c63-7abfcc1053ee" ] }, { "id" : "ITEM-2",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"ITEM-2",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Greet, Cousens &amp; Webb 2012)", "plainTextFormattedCitation" : "(Catford et al. 2011; Greet, Cousens &amp; Webb 2012)", "previouslyFormattedCitation" : "(Catford &lt;i&gt;et al.&lt;/i&gt; 2011; Greet, Cousens &amp; Webb 2012)" }, "properties" : { "noteIndex" : 0 }, "schema" : "https://github.com/citation-style-language/schema/raw/master/csl-citation.json" }</w:instrText>
      </w:r>
      <w:r w:rsidR="00AD2444">
        <w:fldChar w:fldCharType="separate"/>
      </w:r>
      <w:r w:rsidR="007E0205" w:rsidRPr="007E0205">
        <w:rPr>
          <w:noProof/>
        </w:rPr>
        <w:t xml:space="preserve">(Catford </w:t>
      </w:r>
      <w:r w:rsidR="007E0205" w:rsidRPr="007E0205">
        <w:rPr>
          <w:i/>
          <w:noProof/>
        </w:rPr>
        <w:t>et al.</w:t>
      </w:r>
      <w:r w:rsidR="007E0205" w:rsidRPr="007E0205">
        <w:rPr>
          <w:noProof/>
        </w:rPr>
        <w:t xml:space="preserve"> 2011; Greet, Cousens &amp; Webb 2012)</w:t>
      </w:r>
      <w:r w:rsidR="00AD2444">
        <w:fldChar w:fldCharType="end"/>
      </w:r>
      <w:r w:rsidR="007E0205">
        <w:t>. It may be significant that while these studies found</w:t>
      </w:r>
      <w:r w:rsidR="00A44502">
        <w:t xml:space="preserve"> flow modification </w:t>
      </w:r>
      <w:del w:id="130" w:author="Michelle Leishman" w:date="2015-08-22T19:27:00Z">
        <w:r w:rsidR="00A44502" w:rsidDel="0064552B">
          <w:delText xml:space="preserve">to </w:delText>
        </w:r>
      </w:del>
      <w:r w:rsidR="00A44502">
        <w:t>exacer</w:t>
      </w:r>
      <w:r w:rsidR="007E0205">
        <w:t>bate</w:t>
      </w:r>
      <w:ins w:id="131" w:author="Michelle Leishman" w:date="2015-08-22T19:27:00Z">
        <w:r w:rsidR="0064552B">
          <w:t>d</w:t>
        </w:r>
      </w:ins>
      <w:r w:rsidR="007E0205">
        <w:t xml:space="preserve"> invasion</w:t>
      </w:r>
      <w:r w:rsidR="00A44502">
        <w:t xml:space="preserve"> primarily</w:t>
      </w:r>
      <w:r w:rsidR="007E0205">
        <w:t xml:space="preserve"> by herbaceous species, the most dominant invaders in this study tended to be woody trees or vines (e.g</w:t>
      </w:r>
      <w:r w:rsidR="007E0205" w:rsidRPr="00A44502">
        <w:t xml:space="preserve">. </w:t>
      </w:r>
      <w:proofErr w:type="spellStart"/>
      <w:r w:rsidR="007E0205" w:rsidRPr="00A44502">
        <w:rPr>
          <w:i/>
        </w:rPr>
        <w:t>Leucaena</w:t>
      </w:r>
      <w:proofErr w:type="spellEnd"/>
      <w:r w:rsidR="007E0205" w:rsidRPr="00A44502">
        <w:rPr>
          <w:i/>
        </w:rPr>
        <w:t xml:space="preserve"> </w:t>
      </w:r>
      <w:proofErr w:type="spellStart"/>
      <w:r w:rsidR="007E0205" w:rsidRPr="00A44502">
        <w:rPr>
          <w:i/>
        </w:rPr>
        <w:t>leucocephala</w:t>
      </w:r>
      <w:proofErr w:type="spellEnd"/>
      <w:r w:rsidR="007E0205" w:rsidRPr="00A44502">
        <w:t xml:space="preserve">, </w:t>
      </w:r>
      <w:proofErr w:type="spellStart"/>
      <w:r w:rsidR="007E0205" w:rsidRPr="00A44502">
        <w:rPr>
          <w:i/>
        </w:rPr>
        <w:t>Macfadyena</w:t>
      </w:r>
      <w:proofErr w:type="spellEnd"/>
      <w:r w:rsidR="007E0205" w:rsidRPr="00A44502">
        <w:rPr>
          <w:i/>
        </w:rPr>
        <w:t xml:space="preserve"> unguis-</w:t>
      </w:r>
      <w:proofErr w:type="spellStart"/>
      <w:r w:rsidR="007E0205" w:rsidRPr="00A44502">
        <w:rPr>
          <w:i/>
        </w:rPr>
        <w:t>cati</w:t>
      </w:r>
      <w:proofErr w:type="spellEnd"/>
      <w:r w:rsidR="00A44502" w:rsidRPr="00A44502">
        <w:rPr>
          <w:i/>
        </w:rPr>
        <w:t>,</w:t>
      </w:r>
      <w:r w:rsidR="00A44502">
        <w:rPr>
          <w:i/>
        </w:rPr>
        <w:t xml:space="preserve"> </w:t>
      </w:r>
      <w:proofErr w:type="spellStart"/>
      <w:r w:rsidR="00A44502">
        <w:rPr>
          <w:i/>
        </w:rPr>
        <w:t>Celtis</w:t>
      </w:r>
      <w:proofErr w:type="spellEnd"/>
      <w:r w:rsidR="00A44502">
        <w:rPr>
          <w:i/>
        </w:rPr>
        <w:t xml:space="preserve"> </w:t>
      </w:r>
      <w:proofErr w:type="spellStart"/>
      <w:r w:rsidR="00A44502">
        <w:rPr>
          <w:i/>
        </w:rPr>
        <w:t>sinensis</w:t>
      </w:r>
      <w:proofErr w:type="spellEnd"/>
      <w:r w:rsidR="00A44502">
        <w:rPr>
          <w:i/>
        </w:rPr>
        <w:t>).</w:t>
      </w:r>
    </w:p>
    <w:p w:rsidR="00466CD0" w:rsidRPr="00371BA9" w:rsidRDefault="00466CD0" w:rsidP="00633DB6">
      <w:pPr>
        <w:spacing w:line="480" w:lineRule="auto"/>
        <w:jc w:val="both"/>
      </w:pPr>
      <w:r w:rsidRPr="00371BA9">
        <w:t>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rsidR="00466CD0" w:rsidRPr="00371BA9" w:rsidRDefault="00466CD0" w:rsidP="00633DB6">
      <w:pPr>
        <w:spacing w:line="480" w:lineRule="auto"/>
        <w:jc w:val="both"/>
      </w:pPr>
      <w:r w:rsidRPr="00371BA9">
        <w:t xml:space="preserve">Despite previous findings that ecosystem </w:t>
      </w:r>
      <w:proofErr w:type="spellStart"/>
      <w:r w:rsidRPr="00371BA9">
        <w:t>multifunctionality</w:t>
      </w:r>
      <w:proofErr w:type="spellEnd"/>
      <w:r w:rsidRPr="00371BA9">
        <w:t xml:space="preserve"> scales linearly with functional divergence </w:t>
      </w:r>
      <w:r w:rsidR="00AD2444"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AD2444"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00AD2444"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AD2444"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2444"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00AD2444" w:rsidRPr="00371BA9">
        <w:fldChar w:fldCharType="end"/>
      </w:r>
      <w:r w:rsidRPr="00371BA9">
        <w:t xml:space="preserve">. Riparian plant communities supported by rivers with highly variable flow regimes may therefore be inherently sensitive to environmental change and exotic invasion. </w:t>
      </w:r>
    </w:p>
    <w:p w:rsidR="00240F10" w:rsidRPr="00371BA9" w:rsidRDefault="00466CD0" w:rsidP="00633DB6">
      <w:pPr>
        <w:spacing w:line="480" w:lineRule="auto"/>
        <w:jc w:val="both"/>
      </w:pPr>
      <w:r w:rsidRPr="00371BA9">
        <w:t xml:space="preserve">Our findings also suggest that greater runoff variability predicted to characterise future climates in south-east Queensland </w:t>
      </w:r>
      <w:r w:rsidR="00AD2444"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2444"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00AD2444"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w:t>
      </w:r>
      <w:proofErr w:type="spellStart"/>
      <w:r w:rsidRPr="00371BA9">
        <w:t>interannual</w:t>
      </w:r>
      <w:proofErr w:type="spellEnd"/>
      <w:r w:rsidRPr="00371BA9">
        <w:t xml:space="preserve"> variability in flow seasonality have the potential to significantly influence species richness in riparian </w:t>
      </w:r>
      <w:r w:rsidRPr="00371BA9">
        <w:lastRenderedPageBreak/>
        <w:t xml:space="preserve">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rsidR="00466CD0" w:rsidRPr="00371BA9" w:rsidRDefault="00466CD0" w:rsidP="00633DB6">
      <w:pPr>
        <w:spacing w:line="480" w:lineRule="auto"/>
        <w:jc w:val="both"/>
      </w:pPr>
      <w:commentRangeStart w:id="132"/>
      <w:r w:rsidRPr="00371BA9">
        <w:t>CONCLUSION</w:t>
      </w:r>
      <w:commentRangeEnd w:id="132"/>
      <w:r w:rsidR="00F06317">
        <w:rPr>
          <w:rStyle w:val="CommentReference"/>
        </w:rPr>
        <w:commentReference w:id="132"/>
      </w:r>
    </w:p>
    <w:p w:rsidR="00466CD0" w:rsidRDefault="00466CD0" w:rsidP="00633DB6">
      <w:pPr>
        <w:spacing w:line="480" w:lineRule="auto"/>
        <w:jc w:val="both"/>
      </w:pPr>
      <w:commentRangeStart w:id="133"/>
      <w:r w:rsidRPr="00371BA9">
        <w:t xml:space="preserve">This study was motivated by a desire to provide corroboration to previous work </w:t>
      </w:r>
      <w:commentRangeEnd w:id="133"/>
      <w:r w:rsidR="00F06317">
        <w:rPr>
          <w:rStyle w:val="CommentReference"/>
        </w:rPr>
        <w:commentReference w:id="133"/>
      </w:r>
      <w:r w:rsidRPr="00371BA9">
        <w:t xml:space="preserve">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w:t>
      </w:r>
      <w:r w:rsidR="00644D16">
        <w:t>key control on diversity in south-east Q</w:t>
      </w:r>
      <w:r w:rsidR="007C5584">
        <w:t>ueensland</w:t>
      </w:r>
      <w:bookmarkStart w:id="134" w:name="_GoBack"/>
      <w:bookmarkEnd w:id="134"/>
      <w:r w:rsidRPr="00371BA9">
        <w:t>. Rather, generation of diversity by the ‘</w:t>
      </w:r>
      <w:r w:rsidR="00ED2B0D">
        <w:t>flood rhythm’ appears to domina</w:t>
      </w:r>
      <w:r w:rsidRPr="00371BA9">
        <w:t>t</w:t>
      </w:r>
      <w:r w:rsidR="00ED2B0D">
        <w:t>e</w:t>
      </w:r>
      <w:r w:rsidRPr="00371BA9">
        <w:t xml:space="preserve"> here </w:t>
      </w:r>
      <w:r w:rsidR="00AD2444"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2444"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00AD2444"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w:t>
      </w:r>
      <w:proofErr w:type="spellStart"/>
      <w:r w:rsidRPr="0064552B">
        <w:rPr>
          <w:highlight w:val="yellow"/>
          <w:rPrChange w:id="135" w:author="Michelle Leishman" w:date="2015-08-22T19:29:00Z">
            <w:rPr/>
          </w:rPrChange>
        </w:rPr>
        <w:t>rhythmicity</w:t>
      </w:r>
      <w:proofErr w:type="spellEnd"/>
      <w:r w:rsidRPr="00371BA9">
        <w:t xml:space="preserve"> and environmental heterogeneity on diversity </w:t>
      </w:r>
      <w:r w:rsidR="00AD2444"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AD2444" w:rsidRPr="00371BA9">
        <w:fldChar w:fldCharType="separate"/>
      </w:r>
      <w:r w:rsidRPr="00371BA9">
        <w:rPr>
          <w:noProof/>
        </w:rPr>
        <w:t>(Lundholm 2009)</w:t>
      </w:r>
      <w:r w:rsidR="00AD2444" w:rsidRPr="00371BA9">
        <w:fldChar w:fldCharType="end"/>
      </w:r>
      <w:r w:rsidRPr="00371BA9">
        <w:t xml:space="preserve">. </w:t>
      </w:r>
      <w:r w:rsidR="00A44502" w:rsidRPr="00371BA9">
        <w:t>Environmental conditions may also have interactive effects on exotic abundance and riparian plant diversity</w:t>
      </w:r>
      <w:r w:rsidR="00A44502">
        <w:t>, and explicitly accommodating</w:t>
      </w:r>
      <w:r w:rsidR="00A44502" w:rsidRPr="00371BA9">
        <w:t xml:space="preserve"> tests for interactions into experimental design may provide </w:t>
      </w:r>
      <w:r w:rsidR="00A44502">
        <w:t>further</w:t>
      </w:r>
      <w:r w:rsidR="00A44502" w:rsidRPr="00371BA9">
        <w:t xml:space="preserve"> insight into environmental c</w:t>
      </w:r>
      <w:r w:rsidR="00A44502">
        <w:t xml:space="preserve">ontrols on diversity. </w:t>
      </w:r>
      <w:r w:rsidRPr="00371BA9">
        <w:t>Functional ecology is being increasingly used to characterise riparian plant communities, and in the future</w:t>
      </w:r>
      <w:del w:id="136" w:author="Michelle Leishman" w:date="2015-08-22T19:29:00Z">
        <w:r w:rsidRPr="00371BA9" w:rsidDel="0064552B">
          <w:delText>,</w:delText>
        </w:r>
      </w:del>
      <w:r w:rsidRPr="00371BA9">
        <w:t xml:space="preserve"> a comparative synthesis of different systems may shed light on how the interplay between environmental heterogeneity and flood </w:t>
      </w:r>
      <w:proofErr w:type="spellStart"/>
      <w:r w:rsidRPr="0064552B">
        <w:rPr>
          <w:highlight w:val="yellow"/>
          <w:rPrChange w:id="137" w:author="Michelle Leishman" w:date="2015-08-22T19:30:00Z">
            <w:rPr/>
          </w:rPrChange>
        </w:rPr>
        <w:t>rhythmicity</w:t>
      </w:r>
      <w:proofErr w:type="spellEnd"/>
      <w:r w:rsidRPr="00371BA9">
        <w:t xml:space="preserve"> controls community assembly.</w:t>
      </w:r>
    </w:p>
    <w:p w:rsidR="00644D16" w:rsidRDefault="00644D16" w:rsidP="00633DB6">
      <w:pPr>
        <w:spacing w:line="480" w:lineRule="auto"/>
        <w:jc w:val="both"/>
      </w:pPr>
    </w:p>
    <w:p w:rsidR="00644D16" w:rsidRDefault="00644D16" w:rsidP="00633DB6">
      <w:pPr>
        <w:spacing w:line="480" w:lineRule="auto"/>
        <w:jc w:val="both"/>
      </w:pPr>
    </w:p>
    <w:p w:rsidR="00A44502" w:rsidRDefault="00A44502" w:rsidP="00633DB6">
      <w:pPr>
        <w:spacing w:line="480" w:lineRule="auto"/>
        <w:jc w:val="both"/>
      </w:pPr>
    </w:p>
    <w:p w:rsidR="00466CD0" w:rsidRDefault="00466CD0" w:rsidP="00633DB6">
      <w:pPr>
        <w:spacing w:line="480" w:lineRule="auto"/>
        <w:jc w:val="both"/>
      </w:pPr>
      <w:r w:rsidRPr="00371BA9">
        <w:lastRenderedPageBreak/>
        <w:t>ACKNOWLEDGEMENTS</w:t>
      </w:r>
    </w:p>
    <w:p w:rsidR="00466CD0" w:rsidRPr="00371BA9" w:rsidRDefault="00ED2B0D" w:rsidP="00633DB6">
      <w:pPr>
        <w:spacing w:line="480" w:lineRule="auto"/>
        <w:jc w:val="both"/>
      </w:pPr>
      <w:commentRangeStart w:id="138"/>
      <w:r w:rsidRPr="00ED2B0D">
        <w:t>This</w:t>
      </w:r>
      <w:r>
        <w:t xml:space="preserve"> </w:t>
      </w:r>
      <w:r w:rsidRPr="00ED2B0D">
        <w:t>research was supported by Macquarie University and an</w:t>
      </w:r>
      <w:r>
        <w:t xml:space="preserve"> </w:t>
      </w:r>
      <w:r w:rsidRPr="00ED2B0D">
        <w:t>Australian Postgraduate Award scholarship to JL.</w:t>
      </w:r>
      <w:commentRangeEnd w:id="138"/>
      <w:r>
        <w:rPr>
          <w:rStyle w:val="CommentReference"/>
        </w:rPr>
        <w:commentReference w:id="138"/>
      </w:r>
      <w:r w:rsidR="00644D16">
        <w:t xml:space="preserve"> </w:t>
      </w:r>
      <w:r w:rsidR="00644D16">
        <w:rPr>
          <w:highlight w:val="yellow"/>
        </w:rPr>
        <w:t>Thanks to</w:t>
      </w:r>
      <w:r w:rsidR="00644D16" w:rsidRPr="00644D16">
        <w:rPr>
          <w:highlight w:val="yellow"/>
        </w:rPr>
        <w:t xml:space="preserve"> Stuart Allen for his help</w:t>
      </w:r>
      <w:r w:rsidR="00644D16">
        <w:rPr>
          <w:highlight w:val="yellow"/>
        </w:rPr>
        <w:t xml:space="preserve"> in</w:t>
      </w:r>
      <w:r w:rsidR="00644D16" w:rsidRPr="00644D16">
        <w:rPr>
          <w:highlight w:val="yellow"/>
        </w:rPr>
        <w:t xml:space="preserve"> sourcing climate and soil data</w:t>
      </w:r>
      <w:r w:rsidR="00644D16">
        <w:t xml:space="preserve">. </w:t>
      </w:r>
    </w:p>
    <w:p w:rsidR="00466CD0" w:rsidRDefault="00466CD0" w:rsidP="00633DB6">
      <w:pPr>
        <w:spacing w:line="480" w:lineRule="auto"/>
        <w:jc w:val="both"/>
      </w:pPr>
      <w:r w:rsidRPr="00371BA9">
        <w:t>AUTHORS’ CONTRIBUTIONS</w:t>
      </w:r>
    </w:p>
    <w:p w:rsidR="00862728" w:rsidRDefault="00862728" w:rsidP="00633DB6">
      <w:pPr>
        <w:spacing w:line="48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w:t>
      </w:r>
      <w:proofErr w:type="spellStart"/>
      <w:r w:rsidR="00D33FFF">
        <w:t>curated</w:t>
      </w:r>
      <w:proofErr w:type="spellEnd"/>
      <w:r w:rsidR="00D33FFF">
        <w:t xml:space="preserve"> the trait dataset, performed the analysis and wrote the manuscript. All authors contributed comments on the manuscript. </w:t>
      </w: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644D16" w:rsidRDefault="00644D16" w:rsidP="00633DB6">
      <w:pPr>
        <w:spacing w:line="480" w:lineRule="auto"/>
        <w:jc w:val="both"/>
      </w:pPr>
    </w:p>
    <w:p w:rsidR="00F17233" w:rsidRDefault="00F17233" w:rsidP="00633DB6">
      <w:pPr>
        <w:spacing w:line="480" w:lineRule="auto"/>
        <w:jc w:val="both"/>
      </w:pPr>
      <w:r>
        <w:lastRenderedPageBreak/>
        <w:t>REFERENCES</w:t>
      </w:r>
    </w:p>
    <w:p w:rsidR="00F80380" w:rsidRPr="00F80380" w:rsidRDefault="00AD2444">
      <w:pPr>
        <w:pStyle w:val="NormalWeb"/>
        <w:ind w:left="480" w:hanging="480"/>
        <w:divId w:val="2070689715"/>
        <w:rPr>
          <w:rFonts w:ascii="Calibri" w:hAnsi="Calibri"/>
          <w:noProof/>
          <w:sz w:val="20"/>
        </w:rPr>
      </w:pPr>
      <w:r w:rsidRPr="00AD2444">
        <w:rPr>
          <w:sz w:val="22"/>
        </w:rPr>
        <w:fldChar w:fldCharType="begin" w:fldLock="1"/>
      </w:r>
      <w:r w:rsidR="00F17233" w:rsidRPr="00F17233">
        <w:rPr>
          <w:sz w:val="22"/>
        </w:rPr>
        <w:instrText xml:space="preserve">ADDIN Mendeley Bibliography CSL_BIBLIOGRAPHY </w:instrText>
      </w:r>
      <w:r w:rsidRPr="00AD2444">
        <w:rPr>
          <w:sz w:val="22"/>
        </w:rPr>
        <w:fldChar w:fldCharType="separate"/>
      </w:r>
      <w:r w:rsidR="00F80380" w:rsidRPr="00F80380">
        <w:rPr>
          <w:rFonts w:ascii="Calibri" w:hAnsi="Calibri"/>
          <w:noProof/>
          <w:sz w:val="20"/>
        </w:rPr>
        <w:t xml:space="preserve">Adler, P.B., Fajardo, A., Kleinhesselink, A.R. &amp; Kraft, N.J.B. (2013) Trait-based tests of coexistence mechanisms. </w:t>
      </w:r>
      <w:r w:rsidR="00F80380" w:rsidRPr="00F80380">
        <w:rPr>
          <w:rFonts w:ascii="Calibri" w:hAnsi="Calibri"/>
          <w:i/>
          <w:iCs/>
          <w:noProof/>
          <w:sz w:val="20"/>
        </w:rPr>
        <w:t>Ecology Letters</w:t>
      </w:r>
      <w:r w:rsidR="00F80380" w:rsidRPr="00F80380">
        <w:rPr>
          <w:rFonts w:ascii="Calibri" w:hAnsi="Calibri"/>
          <w:noProof/>
          <w:sz w:val="20"/>
        </w:rPr>
        <w:t xml:space="preserve">, </w:t>
      </w:r>
      <w:r w:rsidR="00F80380" w:rsidRPr="00F80380">
        <w:rPr>
          <w:rFonts w:ascii="Calibri" w:hAnsi="Calibri"/>
          <w:b/>
          <w:bCs/>
          <w:noProof/>
          <w:sz w:val="20"/>
        </w:rPr>
        <w:t>16</w:t>
      </w:r>
      <w:r w:rsidR="00F80380" w:rsidRPr="00F80380">
        <w:rPr>
          <w:rFonts w:ascii="Calibri" w:hAnsi="Calibri"/>
          <w:noProof/>
          <w:sz w:val="20"/>
        </w:rPr>
        <w:t>, 1294–1306.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F80380">
        <w:rPr>
          <w:rFonts w:ascii="Calibri" w:hAnsi="Calibri"/>
          <w:i/>
          <w:iCs/>
          <w:noProof/>
          <w:sz w:val="20"/>
        </w:rPr>
        <w:t>National Water Commission, Canberra, Australia</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Barton, K. (2012) MuMIn: multi-model inference. </w:t>
      </w:r>
      <w:r w:rsidRPr="00F80380">
        <w:rPr>
          <w:rFonts w:ascii="Calibri" w:hAnsi="Calibri"/>
          <w:i/>
          <w:iCs/>
          <w:noProof/>
          <w:sz w:val="20"/>
        </w:rPr>
        <w:t>R package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Bendix, J. &amp; Hupp, C. (2000) Hydrological and geomorphological impacts on riparian plant communities. </w:t>
      </w:r>
      <w:r w:rsidRPr="00F80380">
        <w:rPr>
          <w:rFonts w:ascii="Calibri" w:hAnsi="Calibri"/>
          <w:i/>
          <w:iCs/>
          <w:noProof/>
          <w:sz w:val="20"/>
        </w:rPr>
        <w:t>Hydrological Processes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2977–2990.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BRS. (2002) Land Use Mapping at Catchment Scale – Principles, Procedures and Definitions.</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Burnham, K.P. &amp; Anderson, D.R. (2002) </w:t>
      </w:r>
      <w:r w:rsidRPr="00F80380">
        <w:rPr>
          <w:rFonts w:ascii="Calibri" w:hAnsi="Calibri"/>
          <w:i/>
          <w:iCs/>
          <w:noProof/>
          <w:sz w:val="20"/>
        </w:rPr>
        <w:t>Model Selection and Multimodel Inference: A Practical Information-Theoretic Approach</w:t>
      </w:r>
      <w:r w:rsidRPr="00F80380">
        <w:rPr>
          <w:rFonts w:ascii="Calibri" w:hAnsi="Calibri"/>
          <w:noProof/>
          <w:sz w:val="20"/>
        </w:rPr>
        <w:t>. Springer, New York City.</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Busby, J.R. (1991) BIOCLIM-a bioclimate analysis and prediction system. </w:t>
      </w:r>
      <w:r w:rsidRPr="00F80380">
        <w:rPr>
          <w:rFonts w:ascii="Calibri" w:hAnsi="Calibri"/>
          <w:i/>
          <w:iCs/>
          <w:noProof/>
          <w:sz w:val="20"/>
        </w:rPr>
        <w:t>Plant Protection Quarterly (Australia)</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Daehler, C.C., Murphy, H.T., Sheppard, A.W., Hardesty, B.D., Westcott, D. a., Rejmánek, M., Bellingham, P.J., Pergl, J., Horvitz, C.C. &amp; Hulme, P.E. (2012) The intermediate disturbance hypothesis and plant invasions: Implications for species richness and management. </w:t>
      </w:r>
      <w:r w:rsidRPr="00F80380">
        <w:rPr>
          <w:rFonts w:ascii="Calibri" w:hAnsi="Calibri"/>
          <w:i/>
          <w:iCs/>
          <w:noProof/>
          <w:sz w:val="20"/>
        </w:rPr>
        <w:t>Perspectives in Plant Ecology, Evolution and Systematics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231–241.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Downes, B.J., Gippel, C.J. &amp; Vesk, P.A. (2011) Flow regulation reduces native plant cover and facilitates exotic invasion in riparian wetlands.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48</w:t>
      </w:r>
      <w:r w:rsidRPr="00F80380">
        <w:rPr>
          <w:rFonts w:ascii="Calibri" w:hAnsi="Calibri"/>
          <w:noProof/>
          <w:sz w:val="20"/>
        </w:rPr>
        <w:t>, 432–442.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Chesson, P. (2000) Mechanisms of maintenance of species diversity. </w:t>
      </w:r>
      <w:r w:rsidRPr="00F80380">
        <w:rPr>
          <w:rFonts w:ascii="Calibri" w:hAnsi="Calibri"/>
          <w:i/>
          <w:iCs/>
          <w:noProof/>
          <w:sz w:val="20"/>
        </w:rPr>
        <w:t>Annual Review of Ecology and Systematics</w:t>
      </w:r>
      <w:r w:rsidRPr="00F80380">
        <w:rPr>
          <w:rFonts w:ascii="Calibri" w:hAnsi="Calibri"/>
          <w:noProof/>
          <w:sz w:val="20"/>
        </w:rPr>
        <w:t xml:space="preserve">, </w:t>
      </w:r>
      <w:r w:rsidRPr="00F80380">
        <w:rPr>
          <w:rFonts w:ascii="Calibri" w:hAnsi="Calibri"/>
          <w:b/>
          <w:bCs/>
          <w:noProof/>
          <w:sz w:val="20"/>
        </w:rPr>
        <w:t>31</w:t>
      </w:r>
      <w:r w:rsidRPr="00F80380">
        <w:rPr>
          <w:rFonts w:ascii="Calibri" w:hAnsi="Calibri"/>
          <w:noProof/>
          <w:sz w:val="20"/>
        </w:rPr>
        <w:t>, 343–366.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Cooper, S.D., Lake, P.S., Sabater, S., Melack, J.M. &amp; Sabo, J.L. (2013) The effects of land use changes on streams and rivers in mediterranean climates. </w:t>
      </w:r>
      <w:r w:rsidRPr="00F80380">
        <w:rPr>
          <w:rFonts w:ascii="Calibri" w:hAnsi="Calibri"/>
          <w:i/>
          <w:iCs/>
          <w:noProof/>
          <w:sz w:val="20"/>
        </w:rPr>
        <w:t>Hydrobiologia</w:t>
      </w:r>
      <w:r w:rsidRPr="00F80380">
        <w:rPr>
          <w:rFonts w:ascii="Calibri" w:hAnsi="Calibri"/>
          <w:noProof/>
          <w:sz w:val="20"/>
        </w:rPr>
        <w:t xml:space="preserve">, </w:t>
      </w:r>
      <w:r w:rsidRPr="00F80380">
        <w:rPr>
          <w:rFonts w:ascii="Calibri" w:hAnsi="Calibri"/>
          <w:b/>
          <w:bCs/>
          <w:noProof/>
          <w:sz w:val="20"/>
        </w:rPr>
        <w:t>719</w:t>
      </w:r>
      <w:r w:rsidRPr="00F80380">
        <w:rPr>
          <w:rFonts w:ascii="Calibri" w:hAnsi="Calibri"/>
          <w:noProof/>
          <w:sz w:val="20"/>
        </w:rPr>
        <w:t>, 383–425.</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F80380">
        <w:rPr>
          <w:rFonts w:ascii="Calibri" w:hAnsi="Calibri"/>
          <w:i/>
          <w:iCs/>
          <w:noProof/>
          <w:sz w:val="20"/>
        </w:rPr>
        <w:t>Earth Surface Processes and Landforms</w:t>
      </w:r>
      <w:r w:rsidRPr="00F80380">
        <w:rPr>
          <w:rFonts w:ascii="Calibri" w:hAnsi="Calibri"/>
          <w:noProof/>
          <w:sz w:val="20"/>
        </w:rPr>
        <w:t xml:space="preserve">, </w:t>
      </w:r>
      <w:r w:rsidRPr="00F80380">
        <w:rPr>
          <w:rFonts w:ascii="Calibri" w:hAnsi="Calibri"/>
          <w:b/>
          <w:bCs/>
          <w:noProof/>
          <w:sz w:val="20"/>
        </w:rPr>
        <w:t>1810</w:t>
      </w:r>
      <w:r w:rsidRPr="00F80380">
        <w:rPr>
          <w:rFonts w:ascii="Calibri" w:hAnsi="Calibri"/>
          <w:noProof/>
          <w:sz w:val="20"/>
        </w:rPr>
        <w:t>, 1790–1810.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Tabacchi, E., Steiger, J. &amp; Gurnell, A.M. (2007) Reciprocal interactions and adjustments between fluvial landforms and vegetation dynamics in river corridors: A review of complementary approaches. </w:t>
      </w:r>
      <w:r w:rsidRPr="00F80380">
        <w:rPr>
          <w:rFonts w:ascii="Calibri" w:hAnsi="Calibri"/>
          <w:i/>
          <w:iCs/>
          <w:noProof/>
          <w:sz w:val="20"/>
        </w:rPr>
        <w:t>Earth-Science Reviews</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56–86.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335–380.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Costanza, J.K., Moody, A. &amp; Peet, R.K. (2011) Multi-scale environmental heterogeneity as a predictor of plant species richness. </w:t>
      </w:r>
      <w:r w:rsidRPr="00F80380">
        <w:rPr>
          <w:rFonts w:ascii="Calibri" w:hAnsi="Calibri"/>
          <w:i/>
          <w:iCs/>
          <w:noProof/>
          <w:sz w:val="20"/>
        </w:rPr>
        <w:t>Landscape Ecology</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851–864.</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Davis, M. a. (2003) Biotic Globalization: Does Competition from Introduced Species Threaten Biodiversity?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481.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Eastman, J.M., Paine, C.E.T. &amp; Hardy, O.J. (2011) spacodiR: structuring of phylogenetic diversity in ecological communities.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27</w:t>
      </w:r>
      <w:r w:rsidRPr="00F80380">
        <w:rPr>
          <w:rFonts w:ascii="Calibri" w:hAnsi="Calibri"/>
          <w:noProof/>
          <w:sz w:val="20"/>
        </w:rPr>
        <w:t>, 2437–2438.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Falster, D.S. (2006) Sapling strength and safety: the importance of wood density in tropical forests.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237–239.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Foster, D., Swanson, F., Aber, J., Burke, I., Brokaw, N., Tilman, D. &amp; Knapp, A. (2003) The importance of land-use legacies to ecology and conservation.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77.</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Fryirs, K.A. &amp; Brierley, G.J. (2012) </w:t>
      </w:r>
      <w:r w:rsidRPr="00F80380">
        <w:rPr>
          <w:rFonts w:ascii="Calibri" w:hAnsi="Calibri"/>
          <w:i/>
          <w:iCs/>
          <w:noProof/>
          <w:sz w:val="20"/>
        </w:rPr>
        <w:t>Geomorphic Analysis of River Systems: An Approach to Reading the Landscape</w:t>
      </w:r>
      <w:r w:rsidRPr="00F80380">
        <w:rPr>
          <w:rFonts w:ascii="Calibri" w:hAnsi="Calibri"/>
          <w:noProof/>
          <w:sz w:val="20"/>
        </w:rPr>
        <w:t>. John Wiley &amp; Sons.</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Gerstner, K., Dormann, C.F., Stein, A., Manceur, A.M. &amp; Seppelt, R. (2014) Effects of land use on plant diversity - a global meta-analysis.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1690–1700.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Gotelli, N.J. &amp; Rohde, K. (2002) Co-occurence of ectoparasites of marine fished: a null model. </w:t>
      </w:r>
      <w:r w:rsidRPr="00F80380">
        <w:rPr>
          <w:rFonts w:ascii="Calibri" w:hAnsi="Calibri"/>
          <w:i/>
          <w:iCs/>
          <w:noProof/>
          <w:sz w:val="20"/>
        </w:rPr>
        <w:t>Ecological Letters</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86–94.</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Graf, W. (2006) Downstream hydrologic and geomorphic effects of large dams on American rivers. </w:t>
      </w:r>
      <w:r w:rsidRPr="00F80380">
        <w:rPr>
          <w:rFonts w:ascii="Calibri" w:hAnsi="Calibri"/>
          <w:i/>
          <w:iCs/>
          <w:noProof/>
          <w:sz w:val="20"/>
        </w:rPr>
        <w:t>Geomorphology</w:t>
      </w:r>
      <w:r w:rsidRPr="00F80380">
        <w:rPr>
          <w:rFonts w:ascii="Calibri" w:hAnsi="Calibri"/>
          <w:noProof/>
          <w:sz w:val="20"/>
        </w:rPr>
        <w:t xml:space="preserve">, </w:t>
      </w:r>
      <w:r w:rsidRPr="00F80380">
        <w:rPr>
          <w:rFonts w:ascii="Calibri" w:hAnsi="Calibri"/>
          <w:b/>
          <w:bCs/>
          <w:noProof/>
          <w:sz w:val="20"/>
        </w:rPr>
        <w:t>79</w:t>
      </w:r>
      <w:r w:rsidRPr="00F80380">
        <w:rPr>
          <w:rFonts w:ascii="Calibri" w:hAnsi="Calibri"/>
          <w:noProof/>
          <w:sz w:val="20"/>
        </w:rPr>
        <w:t>, 336–360.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Greet, J., Cousens, R.D. &amp; Webb, J.A. (2012) MORE EXOTIC AND FEWER NATIVE PLANT SPECIES : RIVERINE VEGETATION PATTERNS ASSOCIATED WITH ALTERED SEASONAL FLOW PATTERNS. </w:t>
      </w:r>
      <w:r w:rsidRPr="00F80380">
        <w:rPr>
          <w:rFonts w:ascii="Calibri" w:hAnsi="Calibri"/>
          <w:i/>
          <w:iCs/>
          <w:noProof/>
          <w:sz w:val="20"/>
        </w:rPr>
        <w:t>River Research and Applications</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Hennessy, K., Fawcett, R., Kirono, D., Mpelasoka, M., Jones, D., Bathols, J., Whetton, P., Stafford Smith, M., Howden, M., Mitchell, C. &amp; Plummer, N. (2008) </w:t>
      </w:r>
      <w:r w:rsidRPr="00F80380">
        <w:rPr>
          <w:rFonts w:ascii="Calibri" w:hAnsi="Calibri"/>
          <w:i/>
          <w:iCs/>
          <w:noProof/>
          <w:sz w:val="20"/>
        </w:rPr>
        <w:t>An Assessment of the Impact of Climate Change on the Nature and Frequency of Exceptional Climatic Events. Australian Government, Bureau of Meterology</w:t>
      </w:r>
      <w:r w:rsidRPr="00F80380">
        <w:rPr>
          <w:rFonts w:ascii="Calibri" w:hAnsi="Calibri"/>
          <w:noProof/>
          <w:sz w:val="20"/>
        </w:rPr>
        <w:t>. Department of Agriculture, Fisheries and Forestry, 2008., Canberra, Australia.</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Hillebrand, H. &amp; Matthiessen, B. (2009) Biodiversity in a complex world: consolidation and progress in functional biodiversity research.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12</w:t>
      </w:r>
      <w:r w:rsidRPr="00F80380">
        <w:rPr>
          <w:rFonts w:ascii="Calibri" w:hAnsi="Calibri"/>
          <w:noProof/>
          <w:sz w:val="20"/>
        </w:rPr>
        <w:t>, 1405–1419.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Hughes, F.M.R. (1997) Floodplain biogeomorphology. </w:t>
      </w:r>
      <w:r w:rsidRPr="00F80380">
        <w:rPr>
          <w:rFonts w:ascii="Calibri" w:hAnsi="Calibri"/>
          <w:i/>
          <w:iCs/>
          <w:noProof/>
          <w:sz w:val="20"/>
        </w:rPr>
        <w:t>Progress in Physical Geography</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501–529.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96</w:t>
      </w:r>
      <w:r w:rsidRPr="00F80380">
        <w:rPr>
          <w:rFonts w:ascii="Calibri" w:hAnsi="Calibri"/>
          <w:noProof/>
          <w:sz w:val="20"/>
        </w:rPr>
        <w:t>, 684–692.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Kembel, S.W., Cowan, P.D., Helmus, M.R., Cornwell, W.K., Morlon, H., Ackerly, D.D., Blomberg, S.P. &amp; Webb, C.O. (2010) Picante: R tools for integrating phylogenies and ecology.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1463–1464.</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Kennard, M.J., Pusey, B.J., Olden, J.D., Mackay, S.J., Stein, J.L. &amp; Marsh, N. (2010) Classification of natural flow regimes in Australia to support environmental flow management.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171–193.</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Kraft, N.J.B., Adler, P.B., Godoy, O., James, E.C., Fuller, S. &amp; Levine, J.M. (2015) Community assembly, coexistence and the environmental filtering metaphor.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29</w:t>
      </w:r>
      <w:r w:rsidRPr="00F80380">
        <w:rPr>
          <w:rFonts w:ascii="Calibri" w:hAnsi="Calibri"/>
          <w:noProof/>
          <w:sz w:val="20"/>
        </w:rPr>
        <w:t>, 592–599.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Laanisto, L., Tamme, R., Hiiesalu, I., Szava-Kovats, R., Gazol, A. &amp; Pärtel, M. (2013) Microfragmentation concept explains non-positive environmental heterogeneity-diversity relationships. </w:t>
      </w:r>
      <w:r w:rsidRPr="00F80380">
        <w:rPr>
          <w:rFonts w:ascii="Calibri" w:hAnsi="Calibri"/>
          <w:i/>
          <w:iCs/>
          <w:noProof/>
          <w:sz w:val="20"/>
        </w:rPr>
        <w:t>Oecologia</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217–226.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Laliberté, E. &amp; Legendre, P. (2010) A distance-based framework for measuring functional diversity from multiple traits.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91</w:t>
      </w:r>
      <w:r w:rsidRPr="00F80380">
        <w:rPr>
          <w:rFonts w:ascii="Calibri" w:hAnsi="Calibri"/>
          <w:noProof/>
          <w:sz w:val="20"/>
        </w:rPr>
        <w:t>, 299–305.</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76–86.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Legendre, P. (2007) Studying beta diversity: ecological variation partitioning by multiple regression and canonical analysis. </w:t>
      </w:r>
      <w:r w:rsidRPr="00F80380">
        <w:rPr>
          <w:rFonts w:ascii="Calibri" w:hAnsi="Calibri"/>
          <w:i/>
          <w:iCs/>
          <w:noProof/>
          <w:sz w:val="20"/>
        </w:rPr>
        <w:t>Journal of Plant Ecology</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 3–8.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Leishman, M., Wright, I., Moles, A. &amp; Westoby, M. (2000) </w:t>
      </w:r>
      <w:r w:rsidRPr="00F80380">
        <w:rPr>
          <w:rFonts w:ascii="Calibri" w:hAnsi="Calibri"/>
          <w:i/>
          <w:iCs/>
          <w:noProof/>
          <w:sz w:val="20"/>
        </w:rPr>
        <w:t>The Evolutionary Ecology of Seed Size</w:t>
      </w:r>
      <w:r w:rsidRPr="00F80380">
        <w:rPr>
          <w:rFonts w:ascii="Calibri" w:hAnsi="Calibri"/>
          <w:noProof/>
          <w:sz w:val="20"/>
        </w:rPr>
        <w:t>, 2nd ed (ed M Fenner). CAB International, Wallingford.</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F80380">
        <w:rPr>
          <w:rFonts w:ascii="Calibri" w:hAnsi="Calibri"/>
          <w:i/>
          <w:iCs/>
          <w:noProof/>
          <w:sz w:val="20"/>
        </w:rPr>
        <w:t>A literature review from an Australian perspective. CRC for Freshwater Ecology</w:t>
      </w:r>
      <w:r w:rsidRPr="00F80380">
        <w:rPr>
          <w:rFonts w:ascii="Calibri" w:hAnsi="Calibri"/>
          <w:noProof/>
          <w:sz w:val="20"/>
        </w:rPr>
        <w:t xml:space="preserve">, </w:t>
      </w:r>
      <w:r w:rsidRPr="00F80380">
        <w:rPr>
          <w:rFonts w:ascii="Calibri" w:hAnsi="Calibri"/>
          <w:b/>
          <w:bCs/>
          <w:noProof/>
          <w:sz w:val="20"/>
        </w:rPr>
        <w:t>57</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Lundholm, J.T. (2009) Plant species diversity and environmental heterogeneity: spatial scale and competing hypotheses.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377–391.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F80380">
        <w:rPr>
          <w:rFonts w:ascii="Calibri" w:hAnsi="Calibri"/>
          <w:i/>
          <w:iCs/>
          <w:noProof/>
          <w:sz w:val="20"/>
        </w:rPr>
        <w:t>Ecohydrology</w:t>
      </w:r>
      <w:r w:rsidRPr="00F80380">
        <w:rPr>
          <w:rFonts w:ascii="Calibri" w:hAnsi="Calibri"/>
          <w:noProof/>
          <w:sz w:val="20"/>
        </w:rPr>
        <w:t xml:space="preserve">, </w:t>
      </w:r>
      <w:r w:rsidRPr="00F80380">
        <w:rPr>
          <w:rFonts w:ascii="Calibri" w:hAnsi="Calibri"/>
          <w:b/>
          <w:bCs/>
          <w:noProof/>
          <w:sz w:val="20"/>
        </w:rPr>
        <w:t>1507</w:t>
      </w:r>
      <w:r w:rsidRPr="00F80380">
        <w:rPr>
          <w:rFonts w:ascii="Calibri" w:hAnsi="Calibri"/>
          <w:noProof/>
          <w:sz w:val="20"/>
        </w:rPr>
        <w:t>, 1485–1507.</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Mackensen, J., Bauhus, J. &amp; Webber, E. (2003) Decomposition rates of coarse woody debris: a review with particular emphasis on Australian tree species.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27–37.</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Marsh, N.A., Stewardson, M.J. &amp; Kennard, M.J. (2003) River Analysis Package. Cooperative Research Centre for Catchment Hydrology, Monash University Melbourne. </w:t>
      </w:r>
      <w:r w:rsidRPr="00F80380">
        <w:rPr>
          <w:rFonts w:ascii="Calibri" w:hAnsi="Calibri"/>
          <w:i/>
          <w:iCs/>
          <w:noProof/>
          <w:sz w:val="20"/>
        </w:rPr>
        <w:t>Software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794–806.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Richardson, S.J., Peltzer, D. a., de Bello, F., Wardle, D. a. &amp; Allen, R.B. (2012) Changes in coexistence mechanisms along a long-term soil chronosequence revealed by functional trait diversity. </w:t>
      </w:r>
      <w:r w:rsidRPr="00F80380">
        <w:rPr>
          <w:rFonts w:ascii="Calibri" w:hAnsi="Calibri"/>
          <w:i/>
          <w:iCs/>
          <w:noProof/>
          <w:sz w:val="20"/>
        </w:rPr>
        <w:t>Journal of Ecology</w:t>
      </w:r>
      <w:r w:rsidRPr="00F80380">
        <w:rPr>
          <w:rFonts w:ascii="Calibri" w:hAnsi="Calibri"/>
          <w:noProof/>
          <w:sz w:val="20"/>
        </w:rPr>
        <w:t xml:space="preserve">, </w:t>
      </w:r>
      <w:r w:rsidRPr="00F80380">
        <w:rPr>
          <w:rFonts w:ascii="Calibri" w:hAnsi="Calibri"/>
          <w:b/>
          <w:bCs/>
          <w:noProof/>
          <w:sz w:val="20"/>
        </w:rPr>
        <w:t>100</w:t>
      </w:r>
      <w:r w:rsidRPr="00F80380">
        <w:rPr>
          <w:rFonts w:ascii="Calibri" w:hAnsi="Calibri"/>
          <w:noProof/>
          <w:sz w:val="20"/>
        </w:rPr>
        <w:t>, 678–689.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Merritt, D.M. &amp; Poff, N.L. (2010) Shifting dominance of riparian Populus and Tamarix along gradients of flow alteration in western North American rivers.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135–152.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Miklós, I. &amp; Podani, J. (2004) Randomization of presence-absence matrices: Comments and new algorithms.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85</w:t>
      </w:r>
      <w:r w:rsidRPr="00F80380">
        <w:rPr>
          <w:rFonts w:ascii="Calibri" w:hAnsi="Calibri"/>
          <w:noProof/>
          <w:sz w:val="20"/>
        </w:rPr>
        <w:t>, 86–92.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867–876.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Mouillot, D., Villéger, S., Scherer-Lorenzen, M. &amp; Mason, N.W.H. (2011) Functional structure of biological communities predicts ecosystem multifunctionality. </w:t>
      </w:r>
      <w:r w:rsidRPr="00F80380">
        <w:rPr>
          <w:rFonts w:ascii="Calibri" w:hAnsi="Calibri"/>
          <w:i/>
          <w:iCs/>
          <w:noProof/>
          <w:sz w:val="20"/>
        </w:rPr>
        <w:t>PLoS ONE</w:t>
      </w:r>
      <w:r w:rsidRPr="00F80380">
        <w:rPr>
          <w:rFonts w:ascii="Calibri" w:hAnsi="Calibri"/>
          <w:noProof/>
          <w:sz w:val="20"/>
        </w:rPr>
        <w:t xml:space="preserve">, </w:t>
      </w:r>
      <w:r w:rsidRPr="00F80380">
        <w:rPr>
          <w:rFonts w:ascii="Calibri" w:hAnsi="Calibri"/>
          <w:b/>
          <w:bCs/>
          <w:noProof/>
          <w:sz w:val="20"/>
        </w:rPr>
        <w:t>6</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Naiman, R.J., Bechtold, J.S., Drake, D., J.J.Latterell, O’Keefe, T.C. &amp; Balian, E. a. (2005) Origins, patterns, and importance of heterogeneity in riparian systems. </w:t>
      </w:r>
      <w:r w:rsidRPr="00F80380">
        <w:rPr>
          <w:rFonts w:ascii="Calibri" w:hAnsi="Calibri"/>
          <w:i/>
          <w:iCs/>
          <w:noProof/>
          <w:sz w:val="20"/>
        </w:rPr>
        <w:t>Ecosystem Function in Heterogeneous Landscapes</w:t>
      </w:r>
      <w:r w:rsidRPr="00F80380">
        <w:rPr>
          <w:rFonts w:ascii="Calibri" w:hAnsi="Calibri"/>
          <w:noProof/>
          <w:sz w:val="20"/>
        </w:rPr>
        <w:t>, 279–309.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 Decamps, H. &amp; Pollock, M. (1993) The role of riparian corridors in maintaining regional biodiversity.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3</w:t>
      </w:r>
      <w:r w:rsidRPr="00F80380">
        <w:rPr>
          <w:rFonts w:ascii="Calibri" w:hAnsi="Calibri"/>
          <w:noProof/>
          <w:sz w:val="20"/>
        </w:rPr>
        <w:t>, 209–212.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Berggren, K. (2000) Alterations of Riparian Ecosystems Caused by River Regulation.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50</w:t>
      </w:r>
      <w:r w:rsidRPr="00F80380">
        <w:rPr>
          <w:rFonts w:ascii="Calibri" w:hAnsi="Calibri"/>
          <w:noProof/>
          <w:sz w:val="20"/>
        </w:rPr>
        <w:t>, 783–792.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Reidy, C. a, Dynesius, M. &amp; Revenga, C. (2005) Fragmentation and flow regulation of the world’s large river systems. </w:t>
      </w:r>
      <w:r w:rsidRPr="00F80380">
        <w:rPr>
          <w:rFonts w:ascii="Calibri" w:hAnsi="Calibri"/>
          <w:i/>
          <w:iCs/>
          <w:noProof/>
          <w:sz w:val="20"/>
        </w:rPr>
        <w:t>Science (New York, N.Y.)</w:t>
      </w:r>
      <w:r w:rsidRPr="00F80380">
        <w:rPr>
          <w:rFonts w:ascii="Calibri" w:hAnsi="Calibri"/>
          <w:noProof/>
          <w:sz w:val="20"/>
        </w:rPr>
        <w:t xml:space="preserve">, </w:t>
      </w:r>
      <w:r w:rsidRPr="00F80380">
        <w:rPr>
          <w:rFonts w:ascii="Calibri" w:hAnsi="Calibri"/>
          <w:b/>
          <w:bCs/>
          <w:noProof/>
          <w:sz w:val="20"/>
        </w:rPr>
        <w:t>308</w:t>
      </w:r>
      <w:r w:rsidRPr="00F80380">
        <w:rPr>
          <w:rFonts w:ascii="Calibri" w:hAnsi="Calibri"/>
          <w:noProof/>
          <w:sz w:val="20"/>
        </w:rPr>
        <w:t>, 405–408.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Svedmark, M. (2002) Basic principles and ecological consequences of changing water regimes: riparian plant communities.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30</w:t>
      </w:r>
      <w:r w:rsidRPr="00F80380">
        <w:rPr>
          <w:rFonts w:ascii="Calibri" w:hAnsi="Calibri"/>
          <w:noProof/>
          <w:sz w:val="20"/>
        </w:rPr>
        <w:t>, 468–480.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Oksanen, J., Blanchet, F.G., Kindt, R., Legendre, P., Minchin, P.R., O’Hara, R.B., Simpson, G.L., Solymos, P., Stevens, M.H.H. &amp; Wagner, H. (2013) vegan: Community Ecology Package.</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Palmer, M. a, Lettenmaier, D.P., Poff, N.L., Postel, S.L., Richter, B. &amp; Warner, R. (2009) Climate change and river ecosystems: protection and adaptation options.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44</w:t>
      </w:r>
      <w:r w:rsidRPr="00F80380">
        <w:rPr>
          <w:rFonts w:ascii="Calibri" w:hAnsi="Calibri"/>
          <w:noProof/>
          <w:sz w:val="20"/>
        </w:rPr>
        <w:t>, 1053–68.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Pavoine, S. &amp; Bonsall, M.B. (2011) Measuring biodiversity to explain community assembly: a unified approach. </w:t>
      </w:r>
      <w:r w:rsidRPr="00F80380">
        <w:rPr>
          <w:rFonts w:ascii="Calibri" w:hAnsi="Calibri"/>
          <w:i/>
          <w:iCs/>
          <w:noProof/>
          <w:sz w:val="20"/>
        </w:rPr>
        <w:t>Biological Reviews</w:t>
      </w:r>
      <w:r w:rsidRPr="00F80380">
        <w:rPr>
          <w:rFonts w:ascii="Calibri" w:hAnsi="Calibri"/>
          <w:noProof/>
          <w:sz w:val="20"/>
        </w:rPr>
        <w:t xml:space="preserve">, </w:t>
      </w:r>
      <w:r w:rsidRPr="00F80380">
        <w:rPr>
          <w:rFonts w:ascii="Calibri" w:hAnsi="Calibri"/>
          <w:b/>
          <w:bCs/>
          <w:noProof/>
          <w:sz w:val="20"/>
        </w:rPr>
        <w:t>86</w:t>
      </w:r>
      <w:r w:rsidRPr="00F80380">
        <w:rPr>
          <w:rFonts w:ascii="Calibri" w:hAnsi="Calibri"/>
          <w:noProof/>
          <w:sz w:val="20"/>
        </w:rPr>
        <w:t>, 792–812.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F80380">
        <w:rPr>
          <w:rFonts w:ascii="Calibri" w:hAnsi="Calibri"/>
          <w:i/>
          <w:iCs/>
          <w:noProof/>
          <w:sz w:val="20"/>
        </w:rPr>
        <w:t>Methods in Ecology and Evolution</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961–970.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Peres-Neto, P.R., Legendre, P., Dray, S. &amp; Borcard, D. (2006) Variation Partitioning of Species Data Matrices: Estimation and Comparison of Fractions.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87</w:t>
      </w:r>
      <w:r w:rsidRPr="00F80380">
        <w:rPr>
          <w:rFonts w:ascii="Calibri" w:hAnsi="Calibri"/>
          <w:noProof/>
          <w:sz w:val="20"/>
        </w:rPr>
        <w:t>, 2614–2625.</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 Allan, J. &amp; Bain, M. (1997) The natural flow regime.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47</w:t>
      </w:r>
      <w:r w:rsidRPr="00F80380">
        <w:rPr>
          <w:rFonts w:ascii="Calibri" w:hAnsi="Calibri"/>
          <w:noProof/>
          <w:sz w:val="20"/>
        </w:rPr>
        <w:t>, 769–784.</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Poff, N.L., Richter, B.D., Arthington, A.H., Bunn, S.E., Naiman, R.J., Kendy, E., Acreman, M., Apse, C., Bledsoe, B.P., Freeman, M.C., Henriksen, J., Jacobson, R.B., Kennen, J.G., Merritt, D.M., O’</w:t>
      </w:r>
      <w:r w:rsidRPr="00F80380">
        <w:rPr>
          <w:rFonts w:ascii="Calibri" w:hAnsi="Calibri" w:cs="Calibri"/>
          <w:noProof/>
          <w:sz w:val="20"/>
        </w:rPr>
        <w:t>™</w:t>
      </w:r>
      <w:r w:rsidRPr="00F80380">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147–170.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N.L. &amp; Zimmerman, J.K.H. (2010) Ecological responses to altered flow regimes: a literature review to inform the science and management of environmental flows.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194–205.</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Preston, K.A., Cornwell, W.K. &amp; Denoyer, J.L. (2006) Wood density and vessel traits as distinct correlates of ecological strategy in 51 California coast range angiosperms.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170</w:t>
      </w:r>
      <w:r w:rsidRPr="00F80380">
        <w:rPr>
          <w:rFonts w:ascii="Calibri" w:hAnsi="Calibri"/>
          <w:noProof/>
          <w:sz w:val="20"/>
        </w:rPr>
        <w:t>, 807–818.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 Core Team. (2015) R: A Language and Environment for Statistical Computing.</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Richardson, D.M., Holmes, P.M., Esler, K.J., Galatowitsch, S.M., Stromberg, J.C., Kirkman, S.P., Pysek, P. &amp; Hobbs, R.J. (2007) Riparian vegetation: degradation, alien plant invasions, and restoration prospects. </w:t>
      </w:r>
      <w:r w:rsidRPr="00F80380">
        <w:rPr>
          <w:rFonts w:ascii="Calibri" w:hAnsi="Calibri"/>
          <w:i/>
          <w:iCs/>
          <w:noProof/>
          <w:sz w:val="20"/>
        </w:rPr>
        <w:t>Diversity and Distributions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126–139.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Rossel, R.V., Chen, C., Grundy, M., Searle, R., Clifford, D. &amp; Odgers, N. (2014b) Soil and Landscape Grid National Soil Attribute Maps - Organic Carbon (3" resolution) - Release 1. v1. CSIRO. Data Collection. 10.4225/08/547523BB0801A.</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(2014k) Soil and Landscape Grid National Soil Attribute Maps - Sand (3" resolution) - Release 1. v4. CSIRO. Data Collection. 10.4225/08/546F29646877E</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(2014i) Soil and Landscape Grid National Soil Attribute Maps - Silt (3" resolution) - Release 1. v4. CSIRO. Data Collection. 10.4225/08/546F48D6A6D48.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(2014j) Soil and Landscape Grid National Soil Attribute Maps - Clay (3" resolution) - Release 1. v4. CSIRO. Data Collection. 10.4225/08/546EEE35164BF.</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Rustomji, P., Bennett, N. &amp; Chiew, F. (2009) Flood variability east of Australia’s Great Dividing Range. </w:t>
      </w:r>
      <w:r w:rsidRPr="00F80380">
        <w:rPr>
          <w:rFonts w:ascii="Calibri" w:hAnsi="Calibri"/>
          <w:i/>
          <w:iCs/>
          <w:noProof/>
          <w:sz w:val="20"/>
        </w:rPr>
        <w:t>Journal of Hydrology</w:t>
      </w:r>
      <w:r w:rsidRPr="00F80380">
        <w:rPr>
          <w:rFonts w:ascii="Calibri" w:hAnsi="Calibri"/>
          <w:noProof/>
          <w:sz w:val="20"/>
        </w:rPr>
        <w:t xml:space="preserve">, </w:t>
      </w:r>
      <w:r w:rsidRPr="00F80380">
        <w:rPr>
          <w:rFonts w:ascii="Calibri" w:hAnsi="Calibri"/>
          <w:b/>
          <w:bCs/>
          <w:noProof/>
          <w:sz w:val="20"/>
        </w:rPr>
        <w:t>374</w:t>
      </w:r>
      <w:r w:rsidRPr="00F80380">
        <w:rPr>
          <w:rFonts w:ascii="Calibri" w:hAnsi="Calibri"/>
          <w:noProof/>
          <w:sz w:val="20"/>
        </w:rPr>
        <w:t>, 196–208.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Simons, M., Podger, G. &amp; Cooke, R. (1996) IQQM: a hydrologic modelling tool for water resource and salinity management. </w:t>
      </w:r>
      <w:r w:rsidRPr="00F80380">
        <w:rPr>
          <w:rFonts w:ascii="Calibri" w:hAnsi="Calibri"/>
          <w:i/>
          <w:iCs/>
          <w:noProof/>
          <w:sz w:val="20"/>
        </w:rPr>
        <w:t>Environmental Software</w:t>
      </w:r>
      <w:r w:rsidRPr="00F80380">
        <w:rPr>
          <w:rFonts w:ascii="Calibri" w:hAnsi="Calibri"/>
          <w:noProof/>
          <w:sz w:val="20"/>
        </w:rPr>
        <w:t xml:space="preserve">, </w:t>
      </w:r>
      <w:r w:rsidRPr="00F80380">
        <w:rPr>
          <w:rFonts w:ascii="Calibri" w:hAnsi="Calibri"/>
          <w:b/>
          <w:bCs/>
          <w:noProof/>
          <w:sz w:val="20"/>
        </w:rPr>
        <w:t>11</w:t>
      </w:r>
      <w:r w:rsidRPr="00F80380">
        <w:rPr>
          <w:rFonts w:ascii="Calibri" w:hAnsi="Calibri"/>
          <w:noProof/>
          <w:sz w:val="20"/>
        </w:rPr>
        <w:t>, 185–192.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Singer, M. (2007) The influence of major dams on hydrology through the drainage network of the Sacramento River basin, California. </w:t>
      </w:r>
      <w:r w:rsidRPr="00F80380">
        <w:rPr>
          <w:rFonts w:ascii="Calibri" w:hAnsi="Calibri"/>
          <w:i/>
          <w:iCs/>
          <w:noProof/>
          <w:sz w:val="20"/>
        </w:rPr>
        <w:t>River Research and Applications</w:t>
      </w:r>
      <w:r w:rsidRPr="00F80380">
        <w:rPr>
          <w:rFonts w:ascii="Calibri" w:hAnsi="Calibri"/>
          <w:noProof/>
          <w:sz w:val="20"/>
        </w:rPr>
        <w:t xml:space="preserve">, </w:t>
      </w:r>
      <w:r w:rsidRPr="00F80380">
        <w:rPr>
          <w:rFonts w:ascii="Calibri" w:hAnsi="Calibri"/>
          <w:b/>
          <w:bCs/>
          <w:noProof/>
          <w:sz w:val="20"/>
        </w:rPr>
        <w:t>72</w:t>
      </w:r>
      <w:r w:rsidRPr="00F80380">
        <w:rPr>
          <w:rFonts w:ascii="Calibri" w:hAnsi="Calibri"/>
          <w:noProof/>
          <w:sz w:val="20"/>
        </w:rPr>
        <w:t>, 55–72.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Stein, A., Gerstner, K. &amp; Kreft, H. (2014) Environmental heterogeneity as a universal driver of species richness across taxa, biomes and spatial scales.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17</w:t>
      </w:r>
      <w:r w:rsidRPr="00F80380">
        <w:rPr>
          <w:rFonts w:ascii="Calibri" w:hAnsi="Calibri"/>
          <w:noProof/>
          <w:sz w:val="20"/>
        </w:rPr>
        <w:t>, 866–880.</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Stekhoven, D.J. &amp; Buhlmann, P. (2012) MissForest - nonparametric missing value imputation for mixed-type data.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28</w:t>
      </w:r>
      <w:r w:rsidRPr="00F80380">
        <w:rPr>
          <w:rFonts w:ascii="Calibri" w:hAnsi="Calibri"/>
          <w:noProof/>
          <w:sz w:val="20"/>
        </w:rPr>
        <w:t>, 112–118.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Stokes, K.E. (2008) Exotic invasive black willow (Salix nigra) in Australia: influence of hydrological regimes on population dynamics. </w:t>
      </w:r>
      <w:r w:rsidRPr="00F80380">
        <w:rPr>
          <w:rFonts w:ascii="Calibri" w:hAnsi="Calibri"/>
          <w:i/>
          <w:iCs/>
          <w:noProof/>
          <w:sz w:val="20"/>
        </w:rPr>
        <w:t>Plant Ecology</w:t>
      </w:r>
      <w:r w:rsidRPr="00F80380">
        <w:rPr>
          <w:rFonts w:ascii="Calibri" w:hAnsi="Calibri"/>
          <w:noProof/>
          <w:sz w:val="20"/>
        </w:rPr>
        <w:t xml:space="preserve">, </w:t>
      </w:r>
      <w:r w:rsidRPr="00F80380">
        <w:rPr>
          <w:rFonts w:ascii="Calibri" w:hAnsi="Calibri"/>
          <w:b/>
          <w:bCs/>
          <w:noProof/>
          <w:sz w:val="20"/>
        </w:rPr>
        <w:t>197</w:t>
      </w:r>
      <w:r w:rsidRPr="00F80380">
        <w:rPr>
          <w:rFonts w:ascii="Calibri" w:hAnsi="Calibri"/>
          <w:noProof/>
          <w:sz w:val="20"/>
        </w:rPr>
        <w:t>, 91–105.</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Stromberg, J.C., Lite, S.J., Marler, R., Paradzick, C., Shafroth, P.B., Shorrock, D., White, J.M. &amp; White, M.S. (2007) Altered stream-flow regimes and invasive plant species: the Tamarix case. </w:t>
      </w:r>
      <w:r w:rsidRPr="00F80380">
        <w:rPr>
          <w:rFonts w:ascii="Calibri" w:hAnsi="Calibri"/>
          <w:i/>
          <w:iCs/>
          <w:noProof/>
          <w:sz w:val="20"/>
        </w:rPr>
        <w:t>Global Ecology and Biogeography</w:t>
      </w:r>
      <w:r w:rsidRPr="00F80380">
        <w:rPr>
          <w:rFonts w:ascii="Calibri" w:hAnsi="Calibri"/>
          <w:noProof/>
          <w:sz w:val="20"/>
        </w:rPr>
        <w:t xml:space="preserve">, </w:t>
      </w:r>
      <w:r w:rsidRPr="00F80380">
        <w:rPr>
          <w:rFonts w:ascii="Calibri" w:hAnsi="Calibri"/>
          <w:b/>
          <w:bCs/>
          <w:noProof/>
          <w:sz w:val="20"/>
        </w:rPr>
        <w:t>16</w:t>
      </w:r>
      <w:r w:rsidRPr="00F80380">
        <w:rPr>
          <w:rFonts w:ascii="Calibri" w:hAnsi="Calibri"/>
          <w:noProof/>
          <w:sz w:val="20"/>
        </w:rPr>
        <w:t>, 381–393.</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Tabacchi, E., Correll, D. &amp; Hauer, R. (1998) Development, maintenance and role of riparian vegetation in the river landscape.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40</w:t>
      </w:r>
      <w:r w:rsidRPr="00F80380">
        <w:rPr>
          <w:rFonts w:ascii="Calibri" w:hAnsi="Calibri"/>
          <w:noProof/>
          <w:sz w:val="20"/>
        </w:rPr>
        <w:t>, 497–516.</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Tamme, R., Hiiesalu, I., Laanisto, L., Szava-Kovats, R. &amp; Pärtel, M. (2010) Environmental heterogeneity, species diversity and co-existence at different spatial scales.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796–801.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Telewski, F.W. (1995) Wind-induced physiological and developmental responses in trees. </w:t>
      </w:r>
      <w:r w:rsidRPr="00F80380">
        <w:rPr>
          <w:rFonts w:ascii="Calibri" w:hAnsi="Calibri"/>
          <w:i/>
          <w:iCs/>
          <w:noProof/>
          <w:sz w:val="20"/>
        </w:rPr>
        <w:t>Wind and trees</w:t>
      </w:r>
      <w:r w:rsidRPr="00F80380">
        <w:rPr>
          <w:rFonts w:ascii="Calibri" w:hAnsi="Calibri"/>
          <w:noProof/>
          <w:sz w:val="20"/>
        </w:rPr>
        <w:t xml:space="preserve">, </w:t>
      </w:r>
      <w:r w:rsidRPr="00F80380">
        <w:rPr>
          <w:rFonts w:ascii="Calibri" w:hAnsi="Calibri"/>
          <w:b/>
          <w:bCs/>
          <w:noProof/>
          <w:sz w:val="20"/>
        </w:rPr>
        <w:t>237</w:t>
      </w:r>
      <w:r w:rsidRPr="00F80380">
        <w:rPr>
          <w:rFonts w:ascii="Calibri" w:hAnsi="Calibri"/>
          <w:noProof/>
          <w:sz w:val="20"/>
        </w:rPr>
        <w:t>, 263.</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Villéger, S., Mason, N.W.H. &amp; Mouillot, D. (2008) New multidimensional functional diversity indices for a multifaceted framework in functional ecology.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89</w:t>
      </w:r>
      <w:r w:rsidRPr="00F80380">
        <w:rPr>
          <w:rFonts w:ascii="Calibri" w:hAnsi="Calibri"/>
          <w:noProof/>
          <w:sz w:val="20"/>
        </w:rPr>
        <w:t>, 2290–301.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Violle, C., Navas, M.-L., Vile, D., Kazakou, E., Fortunel, C., Hummel, I. &amp; Garnier, E. (2007) Let the concept of trait be functional! </w:t>
      </w:r>
      <w:r w:rsidRPr="00F80380">
        <w:rPr>
          <w:rFonts w:ascii="Calibri" w:hAnsi="Calibri"/>
          <w:i/>
          <w:iCs/>
          <w:noProof/>
          <w:sz w:val="20"/>
        </w:rPr>
        <w:t>Oikos</w:t>
      </w:r>
      <w:r w:rsidRPr="00F80380">
        <w:rPr>
          <w:rFonts w:ascii="Calibri" w:hAnsi="Calibri"/>
          <w:noProof/>
          <w:sz w:val="20"/>
        </w:rPr>
        <w:t xml:space="preserve">, </w:t>
      </w:r>
      <w:r w:rsidRPr="00F80380">
        <w:rPr>
          <w:rFonts w:ascii="Calibri" w:hAnsi="Calibri"/>
          <w:b/>
          <w:bCs/>
          <w:noProof/>
          <w:sz w:val="20"/>
        </w:rPr>
        <w:t>116</w:t>
      </w:r>
      <w:r w:rsidRPr="00F80380">
        <w:rPr>
          <w:rFonts w:ascii="Calibri" w:hAnsi="Calibri"/>
          <w:noProof/>
          <w:sz w:val="20"/>
        </w:rPr>
        <w:t>, 882–892.</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DAntonio, C.M., Loope, L.L., Westbrooks, R. &amp; D’Antonio, C.M. (1996) Biological Invasions as global environmental change. </w:t>
      </w:r>
      <w:r w:rsidRPr="00F80380">
        <w:rPr>
          <w:rFonts w:ascii="Calibri" w:hAnsi="Calibri"/>
          <w:i/>
          <w:iCs/>
          <w:noProof/>
          <w:sz w:val="20"/>
        </w:rPr>
        <w:t>The American Naturalist</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468–478.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Mooney, H. a, Lubchenco, J. &amp; Melillo, J.M. (1997) Human domination of Earth’s ecosystems. </w:t>
      </w:r>
      <w:r w:rsidRPr="00F80380">
        <w:rPr>
          <w:rFonts w:ascii="Calibri" w:hAnsi="Calibri"/>
          <w:i/>
          <w:iCs/>
          <w:noProof/>
          <w:sz w:val="20"/>
        </w:rPr>
        <w:t>Science</w:t>
      </w:r>
      <w:r w:rsidRPr="00F80380">
        <w:rPr>
          <w:rFonts w:ascii="Calibri" w:hAnsi="Calibri"/>
          <w:noProof/>
          <w:sz w:val="20"/>
        </w:rPr>
        <w:t xml:space="preserve">, </w:t>
      </w:r>
      <w:r w:rsidRPr="00F80380">
        <w:rPr>
          <w:rFonts w:ascii="Calibri" w:hAnsi="Calibri"/>
          <w:b/>
          <w:bCs/>
          <w:noProof/>
          <w:sz w:val="20"/>
        </w:rPr>
        <w:t>277</w:t>
      </w:r>
      <w:r w:rsidRPr="00F80380">
        <w:rPr>
          <w:rFonts w:ascii="Calibri" w:hAnsi="Calibri"/>
          <w:noProof/>
          <w:sz w:val="20"/>
        </w:rPr>
        <w:t>, 494–499.</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Westoby, M. &amp; Wright, I.J. (2006) Land-plant ecology on the basis of functional traits. </w:t>
      </w:r>
      <w:r w:rsidRPr="00F80380">
        <w:rPr>
          <w:rFonts w:ascii="Calibri" w:hAnsi="Calibri"/>
          <w:i/>
          <w:iCs/>
          <w:noProof/>
          <w:sz w:val="20"/>
        </w:rPr>
        <w:t>Trends in Ecology &amp; Evolution</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261–8.</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Wilford, J., Searle, R., Thomas, M. &amp; Grundy, M. (2014) Soil and Landscape Grid National Soil Attribute Maps - Depth of Regolith (3" resolution) - Release 1. v3. CSIRO. Data Collection. 10.4225/08/546F06DFDFAC1.</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Witte, C., den Berg, D., Rowland, T., O’Donnell, T., Denham, R., Pitt, G. &amp; Simpson, J. (2006) Mapping Land Use in Queensland--Technical Report on the 1999 Land Use Map for Queensland. </w:t>
      </w:r>
      <w:r w:rsidRPr="00F80380">
        <w:rPr>
          <w:rFonts w:ascii="Calibri" w:hAnsi="Calibri"/>
          <w:i/>
          <w:iCs/>
          <w:noProof/>
          <w:sz w:val="20"/>
        </w:rPr>
        <w:t>Department of Natural Resources, Mines and Water, Brisbane</w:t>
      </w:r>
      <w:r w:rsidRPr="00F80380">
        <w:rPr>
          <w:rFonts w:ascii="Calibri" w:hAnsi="Calibri"/>
          <w:noProof/>
          <w:sz w:val="20"/>
        </w:rPr>
        <w:t>.</w:t>
      </w:r>
    </w:p>
    <w:p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F80380">
        <w:rPr>
          <w:rFonts w:ascii="Calibri" w:hAnsi="Calibri"/>
          <w:i/>
          <w:iCs/>
          <w:noProof/>
          <w:sz w:val="20"/>
        </w:rPr>
        <w:t>Nature</w:t>
      </w:r>
      <w:r w:rsidRPr="00F80380">
        <w:rPr>
          <w:rFonts w:ascii="Calibri" w:hAnsi="Calibri"/>
          <w:noProof/>
          <w:sz w:val="20"/>
        </w:rPr>
        <w:t xml:space="preserve">, </w:t>
      </w:r>
      <w:r w:rsidRPr="00F80380">
        <w:rPr>
          <w:rFonts w:ascii="Calibri" w:hAnsi="Calibri"/>
          <w:b/>
          <w:bCs/>
          <w:noProof/>
          <w:sz w:val="20"/>
        </w:rPr>
        <w:t>428</w:t>
      </w:r>
      <w:r w:rsidRPr="00F80380">
        <w:rPr>
          <w:rFonts w:ascii="Calibri" w:hAnsi="Calibri"/>
          <w:noProof/>
          <w:sz w:val="20"/>
        </w:rPr>
        <w:t>, 821–827.</w:t>
      </w:r>
    </w:p>
    <w:p w:rsidR="00F17233" w:rsidRPr="00F17233" w:rsidRDefault="00AD2444" w:rsidP="00633DB6">
      <w:pPr>
        <w:spacing w:line="480" w:lineRule="auto"/>
        <w:jc w:val="both"/>
        <w:rPr>
          <w:sz w:val="20"/>
        </w:rPr>
      </w:pPr>
      <w:r w:rsidRPr="00F17233">
        <w:rPr>
          <w:sz w:val="20"/>
        </w:rPr>
        <w:fldChar w:fldCharType="end"/>
      </w:r>
    </w:p>
    <w:sectPr w:rsidR="00F17233" w:rsidRPr="00F17233" w:rsidSect="00AD244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ichelle Leishman" w:date="2015-08-22T19:33:00Z" w:initials="ML">
    <w:p w:rsidR="0064552B" w:rsidRDefault="0064552B">
      <w:pPr>
        <w:pStyle w:val="CommentText"/>
      </w:pPr>
      <w:r>
        <w:rPr>
          <w:rStyle w:val="CommentReference"/>
        </w:rPr>
        <w:annotationRef/>
      </w:r>
      <w:r>
        <w:t>And functional effects?</w:t>
      </w:r>
    </w:p>
  </w:comment>
  <w:comment w:id="2" w:author="Michelle Leishman" w:date="2015-08-22T18:19:00Z" w:initials="ML">
    <w:p w:rsidR="00C74DE1" w:rsidRDefault="00C74DE1">
      <w:pPr>
        <w:pStyle w:val="CommentText"/>
      </w:pPr>
      <w:r>
        <w:rPr>
          <w:rStyle w:val="CommentReference"/>
        </w:rPr>
        <w:annotationRef/>
      </w:r>
      <w:r>
        <w:t>What do you mean by this? Reduced heterogeneity of flows or any sort of modification? Better to be specific</w:t>
      </w:r>
    </w:p>
  </w:comment>
  <w:comment w:id="13" w:author="Michelle Leishman" w:date="2015-08-22T19:34:00Z" w:initials="ML">
    <w:p w:rsidR="0064552B" w:rsidRDefault="0064552B">
      <w:pPr>
        <w:pStyle w:val="CommentText"/>
      </w:pPr>
      <w:r>
        <w:rPr>
          <w:rStyle w:val="CommentReference"/>
        </w:rPr>
        <w:annotationRef/>
      </w:r>
      <w:r>
        <w:t xml:space="preserve">I like this term better than </w:t>
      </w:r>
      <w:proofErr w:type="spellStart"/>
      <w:r>
        <w:t>rhythmicity</w:t>
      </w:r>
      <w:proofErr w:type="spellEnd"/>
    </w:p>
  </w:comment>
  <w:comment w:id="15" w:author="Michelle Leishman" w:date="2015-08-22T18:20:00Z" w:initials="ML">
    <w:p w:rsidR="00C74DE1" w:rsidRDefault="00C74DE1">
      <w:pPr>
        <w:pStyle w:val="CommentText"/>
      </w:pPr>
      <w:r>
        <w:rPr>
          <w:rStyle w:val="CommentReference"/>
        </w:rPr>
        <w:annotationRef/>
      </w:r>
      <w:r>
        <w:t xml:space="preserve">I’m not sure what this means here. Temporal consistency? </w:t>
      </w:r>
    </w:p>
  </w:comment>
  <w:comment w:id="20" w:author="Michelle Leishman" w:date="2015-08-22T18:24:00Z" w:initials="ML">
    <w:p w:rsidR="00C74DE1" w:rsidRDefault="00C74DE1">
      <w:pPr>
        <w:pStyle w:val="CommentText"/>
      </w:pPr>
      <w:r>
        <w:rPr>
          <w:rStyle w:val="CommentReference"/>
        </w:rPr>
        <w:annotationRef/>
      </w:r>
      <w:r>
        <w:t>Determined?</w:t>
      </w:r>
    </w:p>
  </w:comment>
  <w:comment w:id="23" w:author="Michelle Leishman" w:date="2015-08-22T19:24:00Z" w:initials="ML">
    <w:p w:rsidR="00B821BA" w:rsidRDefault="00B821BA">
      <w:pPr>
        <w:pStyle w:val="CommentText"/>
      </w:pPr>
      <w:r>
        <w:rPr>
          <w:rStyle w:val="CommentReference"/>
        </w:rPr>
        <w:annotationRef/>
      </w:r>
      <w:r>
        <w:t>Not in refs</w:t>
      </w:r>
    </w:p>
  </w:comment>
  <w:comment w:id="26" w:author="Michelle Leishman" w:date="2015-08-22T18:29:00Z" w:initials="ML">
    <w:p w:rsidR="006A0789" w:rsidRDefault="006A0789">
      <w:pPr>
        <w:pStyle w:val="CommentText"/>
      </w:pPr>
      <w:r>
        <w:rPr>
          <w:rStyle w:val="CommentReference"/>
        </w:rPr>
        <w:annotationRef/>
      </w:r>
      <w:r>
        <w:t>Suppression?</w:t>
      </w:r>
    </w:p>
  </w:comment>
  <w:comment w:id="39" w:author="Michelle Leishman" w:date="2015-08-22T18:36:00Z" w:initials="ML">
    <w:p w:rsidR="00E6497B" w:rsidRDefault="00E6497B">
      <w:pPr>
        <w:pStyle w:val="CommentText"/>
      </w:pPr>
      <w:r>
        <w:rPr>
          <w:rStyle w:val="CommentReference"/>
        </w:rPr>
        <w:annotationRef/>
      </w:r>
      <w:r>
        <w:t>Why do they have minus signs?</w:t>
      </w:r>
    </w:p>
  </w:comment>
  <w:comment w:id="49" w:author="Michelle Leishman" w:date="2015-08-22T18:38:00Z" w:initials="ML">
    <w:p w:rsidR="00E6497B" w:rsidRDefault="00E6497B">
      <w:pPr>
        <w:pStyle w:val="CommentText"/>
      </w:pPr>
      <w:r>
        <w:rPr>
          <w:rStyle w:val="CommentReference"/>
        </w:rPr>
        <w:annotationRef/>
      </w:r>
      <w:r>
        <w:t>What does this mean?</w:t>
      </w:r>
    </w:p>
  </w:comment>
  <w:comment w:id="51" w:author="Michelle Leishman" w:date="2015-08-22T18:40:00Z" w:initials="ML">
    <w:p w:rsidR="00E6497B" w:rsidRDefault="00E6497B">
      <w:pPr>
        <w:pStyle w:val="CommentText"/>
      </w:pPr>
      <w:r>
        <w:rPr>
          <w:rStyle w:val="CommentReference"/>
        </w:rPr>
        <w:annotationRef/>
      </w:r>
      <w:r>
        <w:t>You need an insert that shows the region in relation to Australia</w:t>
      </w:r>
    </w:p>
  </w:comment>
  <w:comment w:id="54" w:author="Michelle Leishman" w:date="2015-08-22T19:35:00Z" w:initials="ML">
    <w:p w:rsidR="00E6497B" w:rsidRDefault="00E6497B">
      <w:pPr>
        <w:pStyle w:val="CommentText"/>
      </w:pPr>
      <w:r>
        <w:rPr>
          <w:rStyle w:val="CommentReference"/>
        </w:rPr>
        <w:annotationRef/>
      </w:r>
      <w:r>
        <w:t>So presumably you controlled for sampling area in your analyses?</w:t>
      </w:r>
      <w:r w:rsidR="00F06317">
        <w:t xml:space="preserve"> Need to state it here.</w:t>
      </w:r>
    </w:p>
  </w:comment>
  <w:comment w:id="63" w:author="Michelle Leishman" w:date="2015-08-22T19:24:00Z" w:initials="ML">
    <w:p w:rsidR="00B821BA" w:rsidRDefault="00B821BA">
      <w:pPr>
        <w:pStyle w:val="CommentText"/>
      </w:pPr>
      <w:r>
        <w:rPr>
          <w:rStyle w:val="CommentReference"/>
        </w:rPr>
        <w:annotationRef/>
      </w:r>
      <w:r>
        <w:t>Not in refs</w:t>
      </w:r>
    </w:p>
  </w:comment>
  <w:comment w:id="79" w:author="Faculty of Science" w:date="2015-08-01T12:01:00Z" w:initials="FoS">
    <w:p w:rsidR="00C74DE1" w:rsidRDefault="00C74DE1" w:rsidP="00466CD0">
      <w:pPr>
        <w:pStyle w:val="CommentText"/>
      </w:pPr>
      <w:r>
        <w:rPr>
          <w:rStyle w:val="CommentReference"/>
        </w:rPr>
        <w:annotationRef/>
      </w:r>
      <w:r>
        <w:t>Will add a data bibliography too. Waiting on some info from Rachael.</w:t>
      </w:r>
    </w:p>
  </w:comment>
  <w:comment w:id="80" w:author="Michelle Leishman" w:date="2015-08-22T18:50:00Z" w:initials="ML">
    <w:p w:rsidR="00742E34" w:rsidRDefault="00742E34">
      <w:pPr>
        <w:pStyle w:val="CommentText"/>
      </w:pPr>
      <w:r>
        <w:rPr>
          <w:rStyle w:val="CommentReference"/>
        </w:rPr>
        <w:annotationRef/>
      </w:r>
      <w:r>
        <w:t>?</w:t>
      </w:r>
    </w:p>
  </w:comment>
  <w:comment w:id="81" w:author="Michelle Leishman" w:date="2015-08-22T18:50:00Z" w:initials="ML">
    <w:p w:rsidR="00742E34" w:rsidRDefault="00742E34">
      <w:pPr>
        <w:pStyle w:val="CommentText"/>
      </w:pPr>
      <w:r>
        <w:rPr>
          <w:rStyle w:val="CommentReference"/>
        </w:rPr>
        <w:annotationRef/>
      </w:r>
      <w:r>
        <w:t>Also surface roughness</w:t>
      </w:r>
    </w:p>
  </w:comment>
  <w:comment w:id="83" w:author="Michelle Leishman" w:date="2015-08-22T19:36:00Z" w:initials="ML">
    <w:p w:rsidR="00742E34" w:rsidRDefault="00742E34">
      <w:pPr>
        <w:pStyle w:val="CommentText"/>
      </w:pPr>
      <w:r>
        <w:rPr>
          <w:rStyle w:val="CommentReference"/>
        </w:rPr>
        <w:annotationRef/>
      </w:r>
      <w:r>
        <w:t>This is accepted now:</w:t>
      </w:r>
    </w:p>
    <w:p w:rsidR="00742E34" w:rsidRDefault="00742E34">
      <w:pPr>
        <w:pStyle w:val="CommentText"/>
      </w:pPr>
      <w:proofErr w:type="spellStart"/>
      <w:r w:rsidRPr="003273C0">
        <w:rPr>
          <w:rFonts w:ascii="Georgia" w:hAnsi="Georgia" w:cs="Times New Roman"/>
          <w:sz w:val="24"/>
          <w:szCs w:val="24"/>
          <w:lang w:val="en-US"/>
        </w:rPr>
        <w:t>Carthey</w:t>
      </w:r>
      <w:proofErr w:type="spellEnd"/>
      <w:r w:rsidRPr="003273C0">
        <w:rPr>
          <w:rFonts w:ascii="Georgia" w:hAnsi="Georgia" w:cs="Times New Roman"/>
          <w:sz w:val="24"/>
          <w:szCs w:val="24"/>
          <w:lang w:val="en-US"/>
        </w:rPr>
        <w:t xml:space="preserve">, A. J. R., </w:t>
      </w:r>
      <w:proofErr w:type="spellStart"/>
      <w:r w:rsidRPr="003273C0">
        <w:rPr>
          <w:rFonts w:ascii="Georgia" w:hAnsi="Georgia" w:cs="Times New Roman"/>
          <w:sz w:val="24"/>
          <w:szCs w:val="24"/>
          <w:lang w:val="en-US"/>
        </w:rPr>
        <w:t>Fryirs</w:t>
      </w:r>
      <w:proofErr w:type="spellEnd"/>
      <w:r w:rsidRPr="003273C0">
        <w:rPr>
          <w:rFonts w:ascii="Georgia" w:hAnsi="Georgia" w:cs="Times New Roman"/>
          <w:sz w:val="24"/>
          <w:szCs w:val="24"/>
          <w:lang w:val="en-US"/>
        </w:rPr>
        <w:t xml:space="preserve">, K. A., Ralph, T. J., Bu, H. &amp; </w:t>
      </w:r>
      <w:r w:rsidRPr="00742E34">
        <w:rPr>
          <w:rFonts w:ascii="Georgia" w:hAnsi="Georgia" w:cs="Times New Roman"/>
          <w:sz w:val="24"/>
          <w:szCs w:val="24"/>
          <w:lang w:val="en-US"/>
        </w:rPr>
        <w:t>Leishman, M. R.</w:t>
      </w:r>
      <w:r w:rsidRPr="003273C0">
        <w:rPr>
          <w:rFonts w:ascii="Georgia" w:hAnsi="Georgia" w:cs="Times New Roman"/>
          <w:sz w:val="24"/>
          <w:szCs w:val="24"/>
          <w:lang w:val="en-US"/>
        </w:rPr>
        <w:t xml:space="preserve"> </w:t>
      </w:r>
      <w:r w:rsidRPr="003273C0">
        <w:rPr>
          <w:rFonts w:ascii="Georgia" w:hAnsi="Georgia"/>
          <w:sz w:val="24"/>
        </w:rPr>
        <w:t xml:space="preserve"> </w:t>
      </w:r>
      <w:r w:rsidR="00F06317">
        <w:rPr>
          <w:rFonts w:ascii="Georgia" w:hAnsi="Georgia"/>
          <w:sz w:val="24"/>
        </w:rPr>
        <w:t>(</w:t>
      </w:r>
      <w:proofErr w:type="gramStart"/>
      <w:r w:rsidR="00F06317">
        <w:rPr>
          <w:rFonts w:ascii="Georgia" w:hAnsi="Georgia"/>
          <w:sz w:val="24"/>
        </w:rPr>
        <w:t>in</w:t>
      </w:r>
      <w:proofErr w:type="gramEnd"/>
      <w:r w:rsidR="00F06317">
        <w:rPr>
          <w:rFonts w:ascii="Georgia" w:hAnsi="Georgia"/>
          <w:sz w:val="24"/>
        </w:rPr>
        <w:t xml:space="preserve"> press) </w:t>
      </w:r>
      <w:r w:rsidRPr="003273C0">
        <w:rPr>
          <w:rFonts w:ascii="Georgia" w:hAnsi="Georgia"/>
          <w:sz w:val="24"/>
        </w:rPr>
        <w:t xml:space="preserve">How seed traits predict floating times: a biophysical process model for </w:t>
      </w:r>
      <w:proofErr w:type="spellStart"/>
      <w:r w:rsidRPr="003273C0">
        <w:rPr>
          <w:rFonts w:ascii="Georgia" w:hAnsi="Georgia"/>
          <w:sz w:val="24"/>
        </w:rPr>
        <w:t>hydrochorous</w:t>
      </w:r>
      <w:proofErr w:type="spellEnd"/>
      <w:r w:rsidRPr="003273C0">
        <w:rPr>
          <w:rFonts w:ascii="Georgia" w:hAnsi="Georgia"/>
          <w:sz w:val="24"/>
        </w:rPr>
        <w:t xml:space="preserve"> seed transport in fluvial systems. </w:t>
      </w:r>
      <w:r>
        <w:rPr>
          <w:rFonts w:ascii="Georgia" w:hAnsi="Georgia"/>
          <w:sz w:val="24"/>
        </w:rPr>
        <w:t xml:space="preserve"> </w:t>
      </w:r>
      <w:r w:rsidRPr="003273C0">
        <w:rPr>
          <w:rFonts w:ascii="Georgia" w:hAnsi="Georgia"/>
          <w:i/>
          <w:sz w:val="24"/>
        </w:rPr>
        <w:t>Freshwater Biology</w:t>
      </w:r>
    </w:p>
  </w:comment>
  <w:comment w:id="85" w:author="Michelle Leishman" w:date="2015-08-22T18:55:00Z" w:initials="ML">
    <w:p w:rsidR="00742E34" w:rsidRDefault="00742E34">
      <w:pPr>
        <w:pStyle w:val="CommentText"/>
      </w:pPr>
      <w:r>
        <w:rPr>
          <w:rStyle w:val="CommentReference"/>
        </w:rPr>
        <w:annotationRef/>
      </w:r>
      <w:r>
        <w:t xml:space="preserve">Not totally sure I buy this. What about ephemeral species that respond quickly to changed environmental conditions but may </w:t>
      </w:r>
      <w:r w:rsidR="009B5798">
        <w:t>be in flower for very short periods?</w:t>
      </w:r>
    </w:p>
  </w:comment>
  <w:comment w:id="87" w:author="Michelle Leishman" w:date="2015-08-22T18:58:00Z" w:initials="ML">
    <w:p w:rsidR="009B5798" w:rsidRDefault="009B5798">
      <w:pPr>
        <w:pStyle w:val="CommentText"/>
      </w:pPr>
      <w:r>
        <w:rPr>
          <w:rStyle w:val="CommentReference"/>
        </w:rPr>
        <w:annotationRef/>
      </w:r>
      <w:r>
        <w:t xml:space="preserve">In this paragraph you talk about </w:t>
      </w:r>
      <w:proofErr w:type="spellStart"/>
      <w:r>
        <w:t>FDiv</w:t>
      </w:r>
      <w:proofErr w:type="spellEnd"/>
      <w:r>
        <w:t xml:space="preserve"> but then it’s not mentioned in the next (only </w:t>
      </w:r>
      <w:proofErr w:type="spellStart"/>
      <w:r>
        <w:t>FRic</w:t>
      </w:r>
      <w:proofErr w:type="spellEnd"/>
      <w:r>
        <w:t xml:space="preserve"> and </w:t>
      </w:r>
      <w:proofErr w:type="spellStart"/>
      <w:r>
        <w:t>FDis</w:t>
      </w:r>
      <w:proofErr w:type="spellEnd"/>
      <w:r>
        <w:t>) which is quite confusing</w:t>
      </w:r>
    </w:p>
  </w:comment>
  <w:comment w:id="88" w:author="Michelle Leishman" w:date="2015-08-22T18:59:00Z" w:initials="ML">
    <w:p w:rsidR="009B5798" w:rsidRDefault="009B5798">
      <w:pPr>
        <w:pStyle w:val="CommentText"/>
      </w:pPr>
      <w:r>
        <w:rPr>
          <w:rStyle w:val="CommentReference"/>
        </w:rPr>
        <w:annotationRef/>
      </w:r>
      <w:proofErr w:type="spellStart"/>
      <w:r>
        <w:t>Yay</w:t>
      </w:r>
      <w:proofErr w:type="spellEnd"/>
      <w:r>
        <w:t xml:space="preserve"> – good to mention earlier to allay fears!</w:t>
      </w:r>
    </w:p>
  </w:comment>
  <w:comment w:id="89" w:author="Michelle Leishman" w:date="2015-08-22T19:01:00Z" w:initials="ML">
    <w:p w:rsidR="009B5798" w:rsidRDefault="009B5798">
      <w:pPr>
        <w:pStyle w:val="CommentText"/>
      </w:pPr>
      <w:r>
        <w:rPr>
          <w:rStyle w:val="CommentReference"/>
        </w:rPr>
        <w:annotationRef/>
      </w:r>
      <w:r>
        <w:t xml:space="preserve">Really? Not % cover? They actually counted individuals? How would you do that for </w:t>
      </w:r>
      <w:proofErr w:type="spellStart"/>
      <w:r>
        <w:t>ramets</w:t>
      </w:r>
      <w:proofErr w:type="spellEnd"/>
      <w:r>
        <w:t>, non-tussock grasses, etc?</w:t>
      </w:r>
    </w:p>
  </w:comment>
  <w:comment w:id="90" w:author="Michelle Leishman" w:date="2015-08-22T19:04:00Z" w:initials="ML">
    <w:p w:rsidR="009B5798" w:rsidRDefault="009B5798">
      <w:pPr>
        <w:pStyle w:val="CommentText"/>
      </w:pPr>
      <w:r>
        <w:rPr>
          <w:rStyle w:val="CommentReference"/>
        </w:rPr>
        <w:annotationRef/>
      </w:r>
      <w:r>
        <w:t>I’d be inclined to not use the acronym. You don’t use it for functional diversity.</w:t>
      </w:r>
    </w:p>
  </w:comment>
  <w:comment w:id="108" w:author="Michelle Leishman" w:date="2015-08-22T19:16:00Z" w:initials="ML">
    <w:p w:rsidR="00B821BA" w:rsidRDefault="00B821BA">
      <w:pPr>
        <w:pStyle w:val="CommentText"/>
      </w:pPr>
      <w:r>
        <w:rPr>
          <w:rStyle w:val="CommentReference"/>
        </w:rPr>
        <w:annotationRef/>
      </w:r>
      <w:r>
        <w:t>Check grammatical construction. Not sure here.</w:t>
      </w:r>
    </w:p>
  </w:comment>
  <w:comment w:id="110" w:author="Michelle Leishman" w:date="2015-08-22T19:17:00Z" w:initials="ML">
    <w:p w:rsidR="00B821BA" w:rsidRDefault="00B821BA">
      <w:pPr>
        <w:pStyle w:val="CommentText"/>
      </w:pPr>
      <w:r>
        <w:rPr>
          <w:rStyle w:val="CommentReference"/>
        </w:rPr>
        <w:annotationRef/>
      </w:r>
      <w:r>
        <w:t>Small?</w:t>
      </w:r>
    </w:p>
  </w:comment>
  <w:comment w:id="118" w:author="Michelle Leishman" w:date="2015-08-22T19:20:00Z" w:initials="ML">
    <w:p w:rsidR="00B821BA" w:rsidRDefault="00B821BA">
      <w:pPr>
        <w:pStyle w:val="CommentText"/>
      </w:pPr>
      <w:r>
        <w:rPr>
          <w:rStyle w:val="CommentReference"/>
        </w:rPr>
        <w:annotationRef/>
      </w:r>
      <w:r>
        <w:t>Consistency?</w:t>
      </w:r>
    </w:p>
  </w:comment>
  <w:comment w:id="127" w:author="Michelle Leishman" w:date="2015-08-22T19:24:00Z" w:initials="ML">
    <w:p w:rsidR="00B821BA" w:rsidRDefault="00B821BA">
      <w:pPr>
        <w:pStyle w:val="CommentText"/>
      </w:pPr>
      <w:r>
        <w:rPr>
          <w:rStyle w:val="CommentReference"/>
        </w:rPr>
        <w:annotationRef/>
      </w:r>
      <w:r>
        <w:t>Not in refs</w:t>
      </w:r>
    </w:p>
  </w:comment>
  <w:comment w:id="132" w:author="Michelle Leishman" w:date="2015-08-22T19:41:00Z" w:initials="ML">
    <w:p w:rsidR="00F06317" w:rsidRDefault="00F06317">
      <w:pPr>
        <w:pStyle w:val="CommentText"/>
      </w:pPr>
      <w:r>
        <w:rPr>
          <w:rStyle w:val="CommentReference"/>
        </w:rPr>
        <w:annotationRef/>
      </w:r>
      <w:r>
        <w:t xml:space="preserve">Maybe look at abstract and make sure the messages are consistent between your conclusion and abstract. </w:t>
      </w:r>
    </w:p>
  </w:comment>
  <w:comment w:id="133" w:author="Michelle Leishman" w:date="2015-08-22T19:40:00Z" w:initials="ML">
    <w:p w:rsidR="00F06317" w:rsidRDefault="00F06317">
      <w:pPr>
        <w:pStyle w:val="CommentText"/>
      </w:pPr>
      <w:r>
        <w:rPr>
          <w:rStyle w:val="CommentReference"/>
        </w:rPr>
        <w:annotationRef/>
      </w:r>
      <w:r>
        <w:t xml:space="preserve">I think I’d rephrase to say something about placing findings from the previous study into a wider context including </w:t>
      </w:r>
      <w:proofErr w:type="spellStart"/>
      <w:r>
        <w:t>env</w:t>
      </w:r>
      <w:proofErr w:type="spellEnd"/>
      <w:r>
        <w:t xml:space="preserve"> and human impact factors. </w:t>
      </w:r>
    </w:p>
  </w:comment>
  <w:comment w:id="138" w:author="Faculty of Science" w:date="2015-08-03T18:14:00Z" w:initials="FoS">
    <w:p w:rsidR="00C74DE1" w:rsidRDefault="00C74DE1">
      <w:pPr>
        <w:pStyle w:val="CommentText"/>
      </w:pPr>
      <w:r>
        <w:rPr>
          <w:rStyle w:val="CommentReference"/>
        </w:rPr>
        <w:annotationRef/>
      </w:r>
      <w:r>
        <w:t>Please comment, Cassie.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BE5F6" w15:done="0"/>
  <w15:commentEx w15:paraId="6B2705D2"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3892"/>
    <w:multiLevelType w:val="hybridMultilevel"/>
    <w:tmpl w:val="5CDE1F10"/>
    <w:lvl w:ilvl="0" w:tplc="9828A1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466CD0"/>
    <w:rsid w:val="00020CEF"/>
    <w:rsid w:val="000A56B9"/>
    <w:rsid w:val="000A6C14"/>
    <w:rsid w:val="000B17C7"/>
    <w:rsid w:val="000C0720"/>
    <w:rsid w:val="00103EC7"/>
    <w:rsid w:val="00114C6A"/>
    <w:rsid w:val="001F4320"/>
    <w:rsid w:val="0020577E"/>
    <w:rsid w:val="00222CC5"/>
    <w:rsid w:val="00240F10"/>
    <w:rsid w:val="002B6AF0"/>
    <w:rsid w:val="002C6471"/>
    <w:rsid w:val="002E42C8"/>
    <w:rsid w:val="00311A5D"/>
    <w:rsid w:val="003176B1"/>
    <w:rsid w:val="00320002"/>
    <w:rsid w:val="00371BA9"/>
    <w:rsid w:val="003B64CF"/>
    <w:rsid w:val="003F6645"/>
    <w:rsid w:val="004155A0"/>
    <w:rsid w:val="004231C5"/>
    <w:rsid w:val="00466CD0"/>
    <w:rsid w:val="00496700"/>
    <w:rsid w:val="004C20E9"/>
    <w:rsid w:val="004C5C1E"/>
    <w:rsid w:val="00504EF9"/>
    <w:rsid w:val="0050565F"/>
    <w:rsid w:val="0051650E"/>
    <w:rsid w:val="00534DC5"/>
    <w:rsid w:val="00595EDD"/>
    <w:rsid w:val="005C5577"/>
    <w:rsid w:val="005C63D9"/>
    <w:rsid w:val="006002E7"/>
    <w:rsid w:val="00633DB6"/>
    <w:rsid w:val="00644D16"/>
    <w:rsid w:val="0064552B"/>
    <w:rsid w:val="00687ACC"/>
    <w:rsid w:val="006A0789"/>
    <w:rsid w:val="006B027C"/>
    <w:rsid w:val="006D7101"/>
    <w:rsid w:val="00742E34"/>
    <w:rsid w:val="007808E9"/>
    <w:rsid w:val="007C5584"/>
    <w:rsid w:val="007E0205"/>
    <w:rsid w:val="007E4EA2"/>
    <w:rsid w:val="00831989"/>
    <w:rsid w:val="00862728"/>
    <w:rsid w:val="008C260F"/>
    <w:rsid w:val="008D0CF1"/>
    <w:rsid w:val="008E3A8C"/>
    <w:rsid w:val="00931E85"/>
    <w:rsid w:val="009B5798"/>
    <w:rsid w:val="00A01089"/>
    <w:rsid w:val="00A03606"/>
    <w:rsid w:val="00A269E3"/>
    <w:rsid w:val="00A31955"/>
    <w:rsid w:val="00A44502"/>
    <w:rsid w:val="00A928D1"/>
    <w:rsid w:val="00AA76ED"/>
    <w:rsid w:val="00AC3B9A"/>
    <w:rsid w:val="00AD2444"/>
    <w:rsid w:val="00B10751"/>
    <w:rsid w:val="00B27FFE"/>
    <w:rsid w:val="00B548F8"/>
    <w:rsid w:val="00B66517"/>
    <w:rsid w:val="00B821BA"/>
    <w:rsid w:val="00BA2702"/>
    <w:rsid w:val="00BA66BF"/>
    <w:rsid w:val="00BE4901"/>
    <w:rsid w:val="00BF235C"/>
    <w:rsid w:val="00C30E47"/>
    <w:rsid w:val="00C74DE1"/>
    <w:rsid w:val="00C80C23"/>
    <w:rsid w:val="00CB30C0"/>
    <w:rsid w:val="00CD6262"/>
    <w:rsid w:val="00CF417C"/>
    <w:rsid w:val="00CF54B2"/>
    <w:rsid w:val="00D13FC4"/>
    <w:rsid w:val="00D33FFF"/>
    <w:rsid w:val="00D93AC4"/>
    <w:rsid w:val="00DA29B4"/>
    <w:rsid w:val="00DC4AB8"/>
    <w:rsid w:val="00DD7C29"/>
    <w:rsid w:val="00E03DFC"/>
    <w:rsid w:val="00E35220"/>
    <w:rsid w:val="00E55E0A"/>
    <w:rsid w:val="00E64258"/>
    <w:rsid w:val="00E6497B"/>
    <w:rsid w:val="00EA0005"/>
    <w:rsid w:val="00EC66F4"/>
    <w:rsid w:val="00ED2B0D"/>
    <w:rsid w:val="00F06317"/>
    <w:rsid w:val="00F17233"/>
    <w:rsid w:val="00F80380"/>
    <w:rsid w:val="00F80468"/>
    <w:rsid w:val="00FB28D9"/>
    <w:rsid w:val="00FB4928"/>
    <w:rsid w:val="00FB4AD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r="http://schemas.openxmlformats.org/officeDocument/2006/relationships" xmlns:w="http://schemas.openxmlformats.org/wordprocessingml/2006/main">
  <w:divs>
    <w:div w:id="579288258">
      <w:bodyDiv w:val="1"/>
      <w:marLeft w:val="0"/>
      <w:marRight w:val="0"/>
      <w:marTop w:val="0"/>
      <w:marBottom w:val="0"/>
      <w:divBdr>
        <w:top w:val="none" w:sz="0" w:space="0" w:color="auto"/>
        <w:left w:val="none" w:sz="0" w:space="0" w:color="auto"/>
        <w:bottom w:val="none" w:sz="0" w:space="0" w:color="auto"/>
        <w:right w:val="none" w:sz="0" w:space="0" w:color="auto"/>
      </w:divBdr>
    </w:div>
    <w:div w:id="950893125">
      <w:bodyDiv w:val="1"/>
      <w:marLeft w:val="0"/>
      <w:marRight w:val="0"/>
      <w:marTop w:val="0"/>
      <w:marBottom w:val="0"/>
      <w:divBdr>
        <w:top w:val="none" w:sz="0" w:space="0" w:color="auto"/>
        <w:left w:val="none" w:sz="0" w:space="0" w:color="auto"/>
        <w:bottom w:val="none" w:sz="0" w:space="0" w:color="auto"/>
        <w:right w:val="none" w:sz="0" w:space="0" w:color="auto"/>
      </w:divBdr>
    </w:div>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sChild>
                            <w:div w:id="1064528899">
                              <w:marLeft w:val="0"/>
                              <w:marRight w:val="0"/>
                              <w:marTop w:val="0"/>
                              <w:marBottom w:val="0"/>
                              <w:divBdr>
                                <w:top w:val="none" w:sz="0" w:space="0" w:color="auto"/>
                                <w:left w:val="none" w:sz="0" w:space="0" w:color="auto"/>
                                <w:bottom w:val="none" w:sz="0" w:space="0" w:color="auto"/>
                                <w:right w:val="none" w:sz="0" w:space="0" w:color="auto"/>
                              </w:divBdr>
                              <w:divsChild>
                                <w:div w:id="116026298">
                                  <w:marLeft w:val="0"/>
                                  <w:marRight w:val="0"/>
                                  <w:marTop w:val="0"/>
                                  <w:marBottom w:val="0"/>
                                  <w:divBdr>
                                    <w:top w:val="none" w:sz="0" w:space="0" w:color="auto"/>
                                    <w:left w:val="none" w:sz="0" w:space="0" w:color="auto"/>
                                    <w:bottom w:val="none" w:sz="0" w:space="0" w:color="auto"/>
                                    <w:right w:val="none" w:sz="0" w:space="0" w:color="auto"/>
                                  </w:divBdr>
                                  <w:divsChild>
                                    <w:div w:id="216093331">
                                      <w:marLeft w:val="0"/>
                                      <w:marRight w:val="0"/>
                                      <w:marTop w:val="0"/>
                                      <w:marBottom w:val="0"/>
                                      <w:divBdr>
                                        <w:top w:val="none" w:sz="0" w:space="0" w:color="auto"/>
                                        <w:left w:val="none" w:sz="0" w:space="0" w:color="auto"/>
                                        <w:bottom w:val="none" w:sz="0" w:space="0" w:color="auto"/>
                                        <w:right w:val="none" w:sz="0" w:space="0" w:color="auto"/>
                                      </w:divBdr>
                                      <w:divsChild>
                                        <w:div w:id="1603411692">
                                          <w:marLeft w:val="0"/>
                                          <w:marRight w:val="0"/>
                                          <w:marTop w:val="0"/>
                                          <w:marBottom w:val="0"/>
                                          <w:divBdr>
                                            <w:top w:val="none" w:sz="0" w:space="0" w:color="auto"/>
                                            <w:left w:val="none" w:sz="0" w:space="0" w:color="auto"/>
                                            <w:bottom w:val="none" w:sz="0" w:space="0" w:color="auto"/>
                                            <w:right w:val="none" w:sz="0" w:space="0" w:color="auto"/>
                                          </w:divBdr>
                                          <w:divsChild>
                                            <w:div w:id="10031341">
                                              <w:marLeft w:val="0"/>
                                              <w:marRight w:val="0"/>
                                              <w:marTop w:val="0"/>
                                              <w:marBottom w:val="0"/>
                                              <w:divBdr>
                                                <w:top w:val="none" w:sz="0" w:space="0" w:color="auto"/>
                                                <w:left w:val="none" w:sz="0" w:space="0" w:color="auto"/>
                                                <w:bottom w:val="none" w:sz="0" w:space="0" w:color="auto"/>
                                                <w:right w:val="none" w:sz="0" w:space="0" w:color="auto"/>
                                              </w:divBdr>
                                              <w:divsChild>
                                                <w:div w:id="525681518">
                                                  <w:marLeft w:val="0"/>
                                                  <w:marRight w:val="0"/>
                                                  <w:marTop w:val="0"/>
                                                  <w:marBottom w:val="0"/>
                                                  <w:divBdr>
                                                    <w:top w:val="none" w:sz="0" w:space="0" w:color="auto"/>
                                                    <w:left w:val="none" w:sz="0" w:space="0" w:color="auto"/>
                                                    <w:bottom w:val="none" w:sz="0" w:space="0" w:color="auto"/>
                                                    <w:right w:val="none" w:sz="0" w:space="0" w:color="auto"/>
                                                  </w:divBdr>
                                                  <w:divsChild>
                                                    <w:div w:id="375668802">
                                                      <w:marLeft w:val="0"/>
                                                      <w:marRight w:val="0"/>
                                                      <w:marTop w:val="0"/>
                                                      <w:marBottom w:val="0"/>
                                                      <w:divBdr>
                                                        <w:top w:val="none" w:sz="0" w:space="0" w:color="auto"/>
                                                        <w:left w:val="none" w:sz="0" w:space="0" w:color="auto"/>
                                                        <w:bottom w:val="none" w:sz="0" w:space="0" w:color="auto"/>
                                                        <w:right w:val="none" w:sz="0" w:space="0" w:color="auto"/>
                                                      </w:divBdr>
                                                      <w:divsChild>
                                                        <w:div w:id="1992824851">
                                                          <w:marLeft w:val="0"/>
                                                          <w:marRight w:val="0"/>
                                                          <w:marTop w:val="0"/>
                                                          <w:marBottom w:val="0"/>
                                                          <w:divBdr>
                                                            <w:top w:val="none" w:sz="0" w:space="0" w:color="auto"/>
                                                            <w:left w:val="none" w:sz="0" w:space="0" w:color="auto"/>
                                                            <w:bottom w:val="none" w:sz="0" w:space="0" w:color="auto"/>
                                                            <w:right w:val="none" w:sz="0" w:space="0" w:color="auto"/>
                                                          </w:divBdr>
                                                          <w:divsChild>
                                                            <w:div w:id="1162358427">
                                                              <w:marLeft w:val="0"/>
                                                              <w:marRight w:val="0"/>
                                                              <w:marTop w:val="0"/>
                                                              <w:marBottom w:val="0"/>
                                                              <w:divBdr>
                                                                <w:top w:val="none" w:sz="0" w:space="0" w:color="auto"/>
                                                                <w:left w:val="none" w:sz="0" w:space="0" w:color="auto"/>
                                                                <w:bottom w:val="none" w:sz="0" w:space="0" w:color="auto"/>
                                                                <w:right w:val="none" w:sz="0" w:space="0" w:color="auto"/>
                                                              </w:divBdr>
                                                              <w:divsChild>
                                                                <w:div w:id="2028360774">
                                                                  <w:marLeft w:val="0"/>
                                                                  <w:marRight w:val="0"/>
                                                                  <w:marTop w:val="0"/>
                                                                  <w:marBottom w:val="0"/>
                                                                  <w:divBdr>
                                                                    <w:top w:val="none" w:sz="0" w:space="0" w:color="auto"/>
                                                                    <w:left w:val="none" w:sz="0" w:space="0" w:color="auto"/>
                                                                    <w:bottom w:val="none" w:sz="0" w:space="0" w:color="auto"/>
                                                                    <w:right w:val="none" w:sz="0" w:space="0" w:color="auto"/>
                                                                  </w:divBdr>
                                                                  <w:divsChild>
                                                                    <w:div w:id="676923082">
                                                                      <w:marLeft w:val="0"/>
                                                                      <w:marRight w:val="0"/>
                                                                      <w:marTop w:val="0"/>
                                                                      <w:marBottom w:val="0"/>
                                                                      <w:divBdr>
                                                                        <w:top w:val="none" w:sz="0" w:space="0" w:color="auto"/>
                                                                        <w:left w:val="none" w:sz="0" w:space="0" w:color="auto"/>
                                                                        <w:bottom w:val="none" w:sz="0" w:space="0" w:color="auto"/>
                                                                        <w:right w:val="none" w:sz="0" w:space="0" w:color="auto"/>
                                                                      </w:divBdr>
                                                                      <w:divsChild>
                                                                        <w:div w:id="2049261742">
                                                                          <w:marLeft w:val="0"/>
                                                                          <w:marRight w:val="0"/>
                                                                          <w:marTop w:val="0"/>
                                                                          <w:marBottom w:val="0"/>
                                                                          <w:divBdr>
                                                                            <w:top w:val="none" w:sz="0" w:space="0" w:color="auto"/>
                                                                            <w:left w:val="none" w:sz="0" w:space="0" w:color="auto"/>
                                                                            <w:bottom w:val="none" w:sz="0" w:space="0" w:color="auto"/>
                                                                            <w:right w:val="none" w:sz="0" w:space="0" w:color="auto"/>
                                                                          </w:divBdr>
                                                                          <w:divsChild>
                                                                            <w:div w:id="1450466126">
                                                                              <w:marLeft w:val="0"/>
                                                                              <w:marRight w:val="0"/>
                                                                              <w:marTop w:val="0"/>
                                                                              <w:marBottom w:val="0"/>
                                                                              <w:divBdr>
                                                                                <w:top w:val="none" w:sz="0" w:space="0" w:color="auto"/>
                                                                                <w:left w:val="none" w:sz="0" w:space="0" w:color="auto"/>
                                                                                <w:bottom w:val="none" w:sz="0" w:space="0" w:color="auto"/>
                                                                                <w:right w:val="none" w:sz="0" w:space="0" w:color="auto"/>
                                                                              </w:divBdr>
                                                                              <w:divsChild>
                                                                                <w:div w:id="1311977044">
                                                                                  <w:marLeft w:val="0"/>
                                                                                  <w:marRight w:val="0"/>
                                                                                  <w:marTop w:val="0"/>
                                                                                  <w:marBottom w:val="0"/>
                                                                                  <w:divBdr>
                                                                                    <w:top w:val="none" w:sz="0" w:space="0" w:color="auto"/>
                                                                                    <w:left w:val="none" w:sz="0" w:space="0" w:color="auto"/>
                                                                                    <w:bottom w:val="none" w:sz="0" w:space="0" w:color="auto"/>
                                                                                    <w:right w:val="none" w:sz="0" w:space="0" w:color="auto"/>
                                                                                  </w:divBdr>
                                                                                  <w:divsChild>
                                                                                    <w:div w:id="1036127277">
                                                                                      <w:marLeft w:val="0"/>
                                                                                      <w:marRight w:val="0"/>
                                                                                      <w:marTop w:val="0"/>
                                                                                      <w:marBottom w:val="0"/>
                                                                                      <w:divBdr>
                                                                                        <w:top w:val="none" w:sz="0" w:space="0" w:color="auto"/>
                                                                                        <w:left w:val="none" w:sz="0" w:space="0" w:color="auto"/>
                                                                                        <w:bottom w:val="none" w:sz="0" w:space="0" w:color="auto"/>
                                                                                        <w:right w:val="none" w:sz="0" w:space="0" w:color="auto"/>
                                                                                      </w:divBdr>
                                                                                      <w:divsChild>
                                                                                        <w:div w:id="1036125524">
                                                                                          <w:marLeft w:val="0"/>
                                                                                          <w:marRight w:val="0"/>
                                                                                          <w:marTop w:val="0"/>
                                                                                          <w:marBottom w:val="0"/>
                                                                                          <w:divBdr>
                                                                                            <w:top w:val="none" w:sz="0" w:space="0" w:color="auto"/>
                                                                                            <w:left w:val="none" w:sz="0" w:space="0" w:color="auto"/>
                                                                                            <w:bottom w:val="none" w:sz="0" w:space="0" w:color="auto"/>
                                                                                            <w:right w:val="none" w:sz="0" w:space="0" w:color="auto"/>
                                                                                          </w:divBdr>
                                                                                          <w:divsChild>
                                                                                            <w:div w:id="1023170387">
                                                                                              <w:marLeft w:val="0"/>
                                                                                              <w:marRight w:val="0"/>
                                                                                              <w:marTop w:val="0"/>
                                                                                              <w:marBottom w:val="0"/>
                                                                                              <w:divBdr>
                                                                                                <w:top w:val="none" w:sz="0" w:space="0" w:color="auto"/>
                                                                                                <w:left w:val="none" w:sz="0" w:space="0" w:color="auto"/>
                                                                                                <w:bottom w:val="none" w:sz="0" w:space="0" w:color="auto"/>
                                                                                                <w:right w:val="none" w:sz="0" w:space="0" w:color="auto"/>
                                                                                              </w:divBdr>
                                                                                              <w:divsChild>
                                                                                                <w:div w:id="394158689">
                                                                                                  <w:marLeft w:val="0"/>
                                                                                                  <w:marRight w:val="0"/>
                                                                                                  <w:marTop w:val="0"/>
                                                                                                  <w:marBottom w:val="0"/>
                                                                                                  <w:divBdr>
                                                                                                    <w:top w:val="none" w:sz="0" w:space="0" w:color="auto"/>
                                                                                                    <w:left w:val="none" w:sz="0" w:space="0" w:color="auto"/>
                                                                                                    <w:bottom w:val="none" w:sz="0" w:space="0" w:color="auto"/>
                                                                                                    <w:right w:val="none" w:sz="0" w:space="0" w:color="auto"/>
                                                                                                  </w:divBdr>
                                                                                                  <w:divsChild>
                                                                                                    <w:div w:id="1657103855">
                                                                                                      <w:marLeft w:val="0"/>
                                                                                                      <w:marRight w:val="0"/>
                                                                                                      <w:marTop w:val="0"/>
                                                                                                      <w:marBottom w:val="0"/>
                                                                                                      <w:divBdr>
                                                                                                        <w:top w:val="none" w:sz="0" w:space="0" w:color="auto"/>
                                                                                                        <w:left w:val="none" w:sz="0" w:space="0" w:color="auto"/>
                                                                                                        <w:bottom w:val="none" w:sz="0" w:space="0" w:color="auto"/>
                                                                                                        <w:right w:val="none" w:sz="0" w:space="0" w:color="auto"/>
                                                                                                      </w:divBdr>
                                                                                                      <w:divsChild>
                                                                                                        <w:div w:id="20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4348">
      <w:bodyDiv w:val="1"/>
      <w:marLeft w:val="0"/>
      <w:marRight w:val="0"/>
      <w:marTop w:val="0"/>
      <w:marBottom w:val="0"/>
      <w:divBdr>
        <w:top w:val="none" w:sz="0" w:space="0" w:color="auto"/>
        <w:left w:val="none" w:sz="0" w:space="0" w:color="auto"/>
        <w:bottom w:val="none" w:sz="0" w:space="0" w:color="auto"/>
        <w:right w:val="none" w:sz="0" w:space="0" w:color="auto"/>
      </w:divBdr>
    </w:div>
    <w:div w:id="1374964521">
      <w:bodyDiv w:val="1"/>
      <w:marLeft w:val="0"/>
      <w:marRight w:val="0"/>
      <w:marTop w:val="0"/>
      <w:marBottom w:val="0"/>
      <w:divBdr>
        <w:top w:val="none" w:sz="0" w:space="0" w:color="auto"/>
        <w:left w:val="none" w:sz="0" w:space="0" w:color="auto"/>
        <w:bottom w:val="none" w:sz="0" w:space="0" w:color="auto"/>
        <w:right w:val="none" w:sz="0" w:space="0" w:color="auto"/>
      </w:divBdr>
    </w:div>
    <w:div w:id="1446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2F10-DB2F-45CD-AF27-62CABC2F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42</Pages>
  <Words>43603</Words>
  <Characters>248543</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Michelle Leishman</cp:lastModifiedBy>
  <cp:revision>4</cp:revision>
  <dcterms:created xsi:type="dcterms:W3CDTF">2015-08-22T08:18:00Z</dcterms:created>
  <dcterms:modified xsi:type="dcterms:W3CDTF">2015-08-22T09:41:00Z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