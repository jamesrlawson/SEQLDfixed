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7E7D39">
      <w:pPr>
        <w:spacing w:line="480" w:lineRule="auto"/>
        <w:rPr>
          <w:b/>
        </w:rPr>
        <w:pPrChange w:id="0" w:author="Referee" w:date="2015-08-05T08:20:00Z">
          <w:pPr>
            <w:spacing w:line="360" w:lineRule="auto"/>
            <w:jc w:val="both"/>
          </w:pPr>
        </w:pPrChange>
      </w:pPr>
      <w:commentRangeStart w:id="1"/>
      <w:commentRangeStart w:id="2"/>
      <w:r w:rsidRPr="00BA66BF">
        <w:rPr>
          <w:b/>
        </w:rPr>
        <w:t>Environmental drivers of taxonomic and functional diversity of riparian plant communities in a modified landscape</w:t>
      </w:r>
      <w:commentRangeEnd w:id="1"/>
      <w:r w:rsidR="007E7D39">
        <w:rPr>
          <w:rStyle w:val="CommentReference"/>
        </w:rPr>
        <w:commentReference w:id="1"/>
      </w:r>
      <w:commentRangeEnd w:id="2"/>
      <w:r w:rsidR="007E7D39">
        <w:rPr>
          <w:rStyle w:val="CommentReference"/>
        </w:rPr>
        <w:commentReference w:id="2"/>
      </w:r>
    </w:p>
    <w:p w14:paraId="594DB50B" w14:textId="22365225" w:rsidR="00534DC5" w:rsidRDefault="00534DC5" w:rsidP="007E7D39">
      <w:pPr>
        <w:spacing w:line="480" w:lineRule="auto"/>
        <w:pPrChange w:id="3" w:author="Referee" w:date="2015-08-05T08:20:00Z">
          <w:pPr>
            <w:spacing w:line="360" w:lineRule="auto"/>
            <w:jc w:val="both"/>
          </w:pPr>
        </w:pPrChange>
      </w:pPr>
      <w:r>
        <w:t>ABSTRACT</w:t>
      </w:r>
    </w:p>
    <w:p w14:paraId="7210883B" w14:textId="69CE234A" w:rsidR="00FB4928" w:rsidRDefault="00CD6262" w:rsidP="007E7D39">
      <w:pPr>
        <w:spacing w:line="480" w:lineRule="auto"/>
        <w:pPrChange w:id="4" w:author="Referee" w:date="2015-08-05T08:20:00Z">
          <w:pPr>
            <w:spacing w:line="360" w:lineRule="auto"/>
            <w:jc w:val="both"/>
          </w:pPr>
        </w:pPrChange>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w:t>
      </w:r>
      <w:proofErr w:type="spellStart"/>
      <w:r w:rsidR="00FB4928">
        <w:t>riverscapes</w:t>
      </w:r>
      <w:proofErr w:type="spellEnd"/>
      <w:r w:rsidR="00FB4928">
        <w:t xml:space="preserve">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7E7D39">
      <w:pPr>
        <w:spacing w:line="480" w:lineRule="auto"/>
        <w:pPrChange w:id="5" w:author="Referee" w:date="2015-08-05T08:20:00Z">
          <w:pPr>
            <w:spacing w:line="360" w:lineRule="auto"/>
            <w:jc w:val="both"/>
          </w:pPr>
        </w:pPrChange>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27C38EC7" w:rsidR="00534DC5" w:rsidRDefault="00931E85" w:rsidP="007E7D39">
      <w:pPr>
        <w:spacing w:line="480" w:lineRule="auto"/>
        <w:pPrChange w:id="6" w:author="Referee" w:date="2015-08-05T08:20:00Z">
          <w:pPr>
            <w:spacing w:line="360" w:lineRule="auto"/>
            <w:jc w:val="both"/>
          </w:pPr>
        </w:pPrChange>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Rivers which experienced seasonal, but temporally consistent flow regimes in fact hosted the most species rich communities, and modification of flow regime towards temporal consis</w:t>
      </w:r>
      <w:del w:id="7" w:author="Referee" w:date="2015-08-04T07:30:00Z">
        <w:r w:rsidR="00CD6262" w:rsidDel="007C5C68">
          <w:delText>ten</w:delText>
        </w:r>
      </w:del>
      <w:r w:rsidR="00CD6262">
        <w:t xml:space="preserve">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24B03053" w:rsidR="002C6471" w:rsidRDefault="002C6471" w:rsidP="007E7D39">
      <w:pPr>
        <w:spacing w:line="480" w:lineRule="auto"/>
        <w:pPrChange w:id="8" w:author="Referee" w:date="2015-08-05T08:20:00Z">
          <w:pPr>
            <w:spacing w:line="360" w:lineRule="auto"/>
            <w:jc w:val="both"/>
          </w:pPr>
        </w:pPrChange>
      </w:pPr>
      <w:r>
        <w:lastRenderedPageBreak/>
        <w:t xml:space="preserve">Our observations suggest that rhythmicity in provision of resources and energy by </w:t>
      </w:r>
      <w:proofErr w:type="spellStart"/>
      <w:r>
        <w:t>streamflows</w:t>
      </w:r>
      <w:proofErr w:type="spellEnd"/>
      <w:r>
        <w:t xml:space="preserve"> may </w:t>
      </w:r>
      <w:r w:rsidR="00BF235C">
        <w:t xml:space="preserve">be </w:t>
      </w:r>
      <w:r>
        <w:t xml:space="preserve">more important than environmental heterogeneity in determining patterns of </w:t>
      </w:r>
      <w:ins w:id="9" w:author="Referee" w:date="2015-08-04T07:31:00Z">
        <w:r w:rsidR="007C5C68">
          <w:t xml:space="preserve">riparian </w:t>
        </w:r>
      </w:ins>
      <w:r>
        <w:t xml:space="preserve">plant diversity in south-east Queensland.  </w:t>
      </w:r>
    </w:p>
    <w:p w14:paraId="18FA0B3E" w14:textId="77777777" w:rsidR="00534DC5" w:rsidRDefault="00534DC5" w:rsidP="007E7D39">
      <w:pPr>
        <w:spacing w:line="480" w:lineRule="auto"/>
        <w:pPrChange w:id="10" w:author="Referee" w:date="2015-08-05T08:20:00Z">
          <w:pPr>
            <w:spacing w:line="360" w:lineRule="auto"/>
            <w:jc w:val="both"/>
          </w:pPr>
        </w:pPrChange>
      </w:pPr>
    </w:p>
    <w:p w14:paraId="7884BB44" w14:textId="77777777" w:rsidR="00BF235C" w:rsidRDefault="00BF235C" w:rsidP="007E7D39">
      <w:pPr>
        <w:spacing w:line="480" w:lineRule="auto"/>
        <w:pPrChange w:id="11" w:author="Referee" w:date="2015-08-05T08:20:00Z">
          <w:pPr>
            <w:spacing w:line="360" w:lineRule="auto"/>
            <w:jc w:val="both"/>
          </w:pPr>
        </w:pPrChange>
      </w:pPr>
    </w:p>
    <w:p w14:paraId="171121C8" w14:textId="77777777" w:rsidR="00BF235C" w:rsidRDefault="00BF235C" w:rsidP="007E7D39">
      <w:pPr>
        <w:spacing w:line="480" w:lineRule="auto"/>
        <w:pPrChange w:id="12" w:author="Referee" w:date="2015-08-05T08:20:00Z">
          <w:pPr>
            <w:spacing w:line="360" w:lineRule="auto"/>
            <w:jc w:val="both"/>
          </w:pPr>
        </w:pPrChange>
      </w:pPr>
    </w:p>
    <w:p w14:paraId="0749B5B9" w14:textId="77777777" w:rsidR="00BF235C" w:rsidRDefault="00BF235C" w:rsidP="007E7D39">
      <w:pPr>
        <w:spacing w:line="480" w:lineRule="auto"/>
        <w:pPrChange w:id="13" w:author="Referee" w:date="2015-08-05T08:20:00Z">
          <w:pPr>
            <w:spacing w:line="360" w:lineRule="auto"/>
            <w:jc w:val="both"/>
          </w:pPr>
        </w:pPrChange>
      </w:pPr>
    </w:p>
    <w:p w14:paraId="4B8E0D09" w14:textId="77777777" w:rsidR="00534DC5" w:rsidRPr="00534DC5" w:rsidRDefault="00534DC5" w:rsidP="007E7D39">
      <w:pPr>
        <w:spacing w:line="480" w:lineRule="auto"/>
        <w:pPrChange w:id="14" w:author="Referee" w:date="2015-08-05T08:20:00Z">
          <w:pPr>
            <w:spacing w:line="360" w:lineRule="auto"/>
            <w:jc w:val="both"/>
          </w:pPr>
        </w:pPrChange>
      </w:pPr>
    </w:p>
    <w:p w14:paraId="704B8F93" w14:textId="6448D62F" w:rsidR="00466CD0" w:rsidRPr="00371BA9" w:rsidRDefault="00466CD0" w:rsidP="007E7D39">
      <w:pPr>
        <w:spacing w:line="480" w:lineRule="auto"/>
        <w:pPrChange w:id="15" w:author="Referee" w:date="2015-08-05T08:20:00Z">
          <w:pPr>
            <w:spacing w:line="360" w:lineRule="auto"/>
            <w:jc w:val="both"/>
          </w:pPr>
        </w:pPrChange>
      </w:pPr>
      <w:r w:rsidRPr="00371BA9">
        <w:t>INTRODUCTION</w:t>
      </w:r>
      <w:r w:rsidR="00534DC5">
        <w:t xml:space="preserve">   </w:t>
      </w:r>
    </w:p>
    <w:p w14:paraId="1DCFE361" w14:textId="4B40EABF" w:rsidR="00466CD0" w:rsidRPr="00371BA9" w:rsidRDefault="00466CD0" w:rsidP="007E7D39">
      <w:pPr>
        <w:spacing w:line="480" w:lineRule="auto"/>
        <w:pPrChange w:id="16" w:author="Referee" w:date="2015-08-05T08:20:00Z">
          <w:pPr>
            <w:spacing w:line="360" w:lineRule="auto"/>
            <w:jc w:val="both"/>
          </w:pPr>
        </w:pPrChange>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p>
    <w:p w14:paraId="4B52C625" w14:textId="1F2D0098" w:rsidR="00466CD0" w:rsidRPr="00371BA9" w:rsidRDefault="00466CD0" w:rsidP="007E7D39">
      <w:pPr>
        <w:spacing w:line="480" w:lineRule="auto"/>
        <w:pPrChange w:id="17" w:author="Referee" w:date="2015-08-05T08:20:00Z">
          <w:pPr>
            <w:spacing w:line="360" w:lineRule="auto"/>
            <w:jc w:val="both"/>
          </w:pPr>
        </w:pPrChange>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xml:space="preserve">, where each niche is associated with an optimal ecological strategy, structural complexity and steep resource and energy gradients between patches promote diversity by extending niche space and reducing niche overlap. More recently, </w:t>
      </w:r>
      <w:r w:rsidRPr="00371BA9">
        <w:lastRenderedPageBreak/>
        <w:t xml:space="preserve">niches have been characterised in </w:t>
      </w:r>
      <w:commentRangeStart w:id="18"/>
      <w:r w:rsidRPr="00371BA9">
        <w:t>trait</w:t>
      </w:r>
      <w:ins w:id="19" w:author="Referee" w:date="2015-08-04T07:33:00Z">
        <w:r w:rsidR="007C5C68">
          <w:t>-</w:t>
        </w:r>
      </w:ins>
      <w:r w:rsidRPr="00371BA9">
        <w:t>space</w:t>
      </w:r>
      <w:commentRangeEnd w:id="18"/>
      <w:r w:rsidR="007C5C68">
        <w:rPr>
          <w:rStyle w:val="CommentReference"/>
        </w:rPr>
        <w:commentReference w:id="18"/>
      </w:r>
      <w:r w:rsidRPr="00371BA9">
        <w:t>: niches and their interrelationships are described by patterns of clustering of functional traits - any morphological, physiological or phenological feature measurable at the individual level (</w:t>
      </w:r>
      <w:proofErr w:type="spellStart"/>
      <w:r w:rsidRPr="00371BA9">
        <w:t>Violle</w:t>
      </w:r>
      <w:proofErr w:type="spellEnd"/>
      <w:r w:rsidRPr="00371BA9">
        <w:t xml:space="preserve"> et al. 2007),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w:t>
      </w:r>
      <w:commentRangeStart w:id="20"/>
      <w:r w:rsidRPr="00371BA9">
        <w:t>Describing communities in trait</w:t>
      </w:r>
      <w:ins w:id="21" w:author="Referee" w:date="2015-08-04T07:34:00Z">
        <w:r w:rsidR="007C5C68">
          <w:t>-</w:t>
        </w:r>
      </w:ins>
      <w:r w:rsidRPr="00371BA9">
        <w:t xml:space="preserve">space dissolves species distinctions and emphasises ecological strategies: what species do within their community and how they do it. </w:t>
      </w:r>
      <w:commentRangeEnd w:id="20"/>
      <w:r w:rsidR="007C5C68">
        <w:rPr>
          <w:rStyle w:val="CommentReference"/>
        </w:rPr>
        <w:commentReference w:id="20"/>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41886557" w14:textId="1E006C55" w:rsidR="00466CD0" w:rsidRPr="00371BA9" w:rsidRDefault="00466CD0" w:rsidP="007E7D39">
      <w:pPr>
        <w:spacing w:line="480" w:lineRule="auto"/>
        <w:pPrChange w:id="22" w:author="Referee" w:date="2015-08-05T08:20:00Z">
          <w:pPr>
            <w:spacing w:line="360" w:lineRule="auto"/>
            <w:jc w:val="both"/>
          </w:pPr>
        </w:pPrChange>
      </w:pPr>
      <w:r w:rsidRPr="00371BA9">
        <w:t xml:space="preserve">Much of the riparian ecology literature identifies fluvial hydrology as the dominant abiotic force structuring riparian ecosystems </w:t>
      </w:r>
      <w:r w:rsidRPr="00371BA9">
        <w:fldChar w:fldCharType="begin" w:fldLock="1"/>
      </w:r>
      <w:r w:rsidR="00E55E0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Allan &amp; Bain 1997)", "plainTextFormattedCitation" : "(Poff, Allan &amp; Bain 1997)", "previouslyFormattedCitation" : "(Poff, Allan &amp; Bain 1997)" }, "properties" : { "noteIndex" : 0 }, "schema" : "https://github.com/citation-style-language/schema/raw/master/csl-citation.json" }</w:instrText>
      </w:r>
      <w:r w:rsidRPr="00371BA9">
        <w:fldChar w:fldCharType="separate"/>
      </w:r>
      <w:r w:rsidR="00F17233" w:rsidRPr="00F17233">
        <w:rPr>
          <w:noProof/>
        </w:rPr>
        <w:t>(Poff, Allan &amp; Bain 1997)</w:t>
      </w:r>
      <w:r w:rsidRPr="00371BA9">
        <w:fldChar w:fldCharType="end"/>
      </w:r>
      <w:r w:rsidRPr="00371BA9">
        <w:t xml:space="preserve">. The spatial and temporal heterogeneity inherent in fluvial processes is considered largely responsible for the complex </w:t>
      </w:r>
      <w:proofErr w:type="spellStart"/>
      <w:r w:rsidRPr="00371BA9">
        <w:t>biogeomorphology</w:t>
      </w:r>
      <w:proofErr w:type="spellEnd"/>
      <w:r w:rsidRPr="00371BA9">
        <w:t xml:space="preserve">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Sediments are scoured and deposited, some plants are washed away while others are watered; woody debris moves through the system and propagules are dispersed. The spatial distribution of this process within the fluvial landscape is contingent on the characteristics of fluvial landforms present</w:t>
      </w:r>
      <w:r w:rsidR="00F80468">
        <w:t>,</w:t>
      </w:r>
      <w:r w:rsidRPr="00371BA9">
        <w:t xml:space="preserve"> and the magnitude of the flow event </w:t>
      </w:r>
      <w:r w:rsidRPr="00371BA9">
        <w:fldChar w:fldCharType="begin" w:fldLock="1"/>
      </w:r>
      <w:r w:rsidRPr="00371BA9">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Pr="00371BA9">
        <w:fldChar w:fldCharType="separate"/>
      </w:r>
      <w:r w:rsidRPr="00371BA9">
        <w:rPr>
          <w:noProof/>
        </w:rPr>
        <w:t>(Hughes 1997)</w:t>
      </w:r>
      <w:r w:rsidRPr="00371BA9">
        <w:fldChar w:fldCharType="end"/>
      </w:r>
      <w:r w:rsidRPr="00371BA9">
        <w:t>. Temporal variability in flooding</w:t>
      </w:r>
      <w:r w:rsidR="00F80468">
        <w:t xml:space="preserve"> patterns</w:t>
      </w:r>
      <w:r w:rsidRPr="00371BA9">
        <w:t xml:space="preserve"> adds a further layer of complexity by influencing the success of plant ecological strategies for a given patch: more frequently flooded patches are likely to support graminoids and </w:t>
      </w:r>
      <w:proofErr w:type="spellStart"/>
      <w:r w:rsidRPr="00371BA9">
        <w:t>rheophytes</w:t>
      </w:r>
      <w:proofErr w:type="spellEnd"/>
      <w:r w:rsidRPr="00371BA9">
        <w:t xml:space="preserve">, while succession is likely to proceed further on patches which are not so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w:t>
      </w:r>
      <w:r w:rsidRPr="00371BA9">
        <w:rPr>
          <w:noProof/>
        </w:rPr>
        <w:lastRenderedPageBreak/>
        <w:t xml:space="preserve">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with the exception of </w:t>
      </w:r>
      <w:proofErr w:type="spellStart"/>
      <w:r w:rsidRPr="00371BA9">
        <w:t>interannual</w:t>
      </w:r>
      <w:proofErr w:type="spellEnd"/>
      <w:r w:rsidRPr="00371BA9">
        <w:t xml:space="preserve"> variability in summertime flows, which showed a unimodal relationship.</w:t>
      </w:r>
    </w:p>
    <w:p w14:paraId="28A483AA" w14:textId="3D92CEC3" w:rsidR="00466CD0" w:rsidRPr="00371BA9" w:rsidRDefault="00466CD0" w:rsidP="007E7D39">
      <w:pPr>
        <w:spacing w:line="480" w:lineRule="auto"/>
        <w:pPrChange w:id="23" w:author="Referee" w:date="2015-08-05T08:20:00Z">
          <w:pPr>
            <w:spacing w:line="360" w:lineRule="auto"/>
            <w:jc w:val="both"/>
          </w:pPr>
        </w:pPrChange>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character of the change, flow modification may result in reduced niche complexity in downstream riparian zones </w:t>
      </w:r>
      <w:r w:rsidRPr="00371BA9">
        <w:fldChar w:fldCharType="begin" w:fldLock="1"/>
      </w:r>
      <w:r w:rsidR="00E55E0A">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commentRangeStart w:id="24"/>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commentRangeEnd w:id="24"/>
      <w:r w:rsidRPr="00371BA9">
        <w:rPr>
          <w:rStyle w:val="CommentReference"/>
          <w:sz w:val="22"/>
          <w:szCs w:val="22"/>
        </w:rPr>
        <w:commentReference w:id="24"/>
      </w:r>
    </w:p>
    <w:p w14:paraId="4A5BC80E" w14:textId="792DE365" w:rsidR="00466CD0" w:rsidRPr="00371BA9" w:rsidRDefault="00466CD0" w:rsidP="007E7D39">
      <w:pPr>
        <w:spacing w:line="480" w:lineRule="auto"/>
        <w:pPrChange w:id="25" w:author="Referee" w:date="2015-08-05T08:20:00Z">
          <w:pPr>
            <w:spacing w:line="360" w:lineRule="auto"/>
            <w:jc w:val="both"/>
          </w:pPr>
        </w:pPrChange>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E55E0A">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088BCB02" w:rsidR="00466CD0" w:rsidRPr="00371BA9" w:rsidRDefault="00466CD0" w:rsidP="007E7D39">
      <w:pPr>
        <w:spacing w:line="480" w:lineRule="auto"/>
        <w:pPrChange w:id="26" w:author="Referee" w:date="2015-08-05T08:20:00Z">
          <w:pPr>
            <w:spacing w:line="360" w:lineRule="auto"/>
            <w:jc w:val="both"/>
          </w:pPr>
        </w:pPrChange>
      </w:pPr>
      <w:commentRangeStart w:id="27"/>
      <w:r w:rsidRPr="00371BA9">
        <w:lastRenderedPageBreak/>
        <w:t xml:space="preserve">Environmental homogenisation of riparian </w:t>
      </w:r>
      <w:del w:id="28" w:author="Referee" w:date="2015-08-04T07:40:00Z">
        <w:r w:rsidRPr="00371BA9" w:rsidDel="004A7A49">
          <w:delText xml:space="preserve">landscapes </w:delText>
        </w:r>
      </w:del>
      <w:r w:rsidRPr="00371BA9">
        <w:t xml:space="preserve">ecosystems by this triad of flow modification, land-use change and exotic invasion therefore has profound implications for riparian biodiversity. </w:t>
      </w:r>
      <w:commentRangeEnd w:id="27"/>
      <w:r w:rsidR="004A7A49">
        <w:rPr>
          <w:rStyle w:val="CommentReference"/>
        </w:rPr>
        <w:commentReference w:id="27"/>
      </w:r>
      <w:r w:rsidRPr="00371BA9">
        <w:t xml:space="preserve">The environmental flows concept posits that given a solid understanding of the </w:t>
      </w:r>
      <w:proofErr w:type="spellStart"/>
      <w:r w:rsidRPr="00371BA9">
        <w:t>hydroecology</w:t>
      </w:r>
      <w:proofErr w:type="spellEnd"/>
      <w:r w:rsidRPr="00371BA9">
        <w:t xml:space="preserve">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0290AA09" w:rsidR="00466CD0" w:rsidRPr="00371BA9" w:rsidRDefault="00466CD0" w:rsidP="007E7D39">
      <w:pPr>
        <w:spacing w:line="480" w:lineRule="auto"/>
        <w:pPrChange w:id="29" w:author="Referee" w:date="2015-08-05T08:20:00Z">
          <w:pPr>
            <w:spacing w:line="360" w:lineRule="auto"/>
            <w:jc w:val="both"/>
          </w:pPr>
        </w:pPrChange>
      </w:pPr>
      <w:r w:rsidRPr="00371BA9">
        <w:t xml:space="preserve">To this end, we used a functional trait diversity approach to </w:t>
      </w:r>
      <w:del w:id="30" w:author="Referee" w:date="2015-08-04T07:43:00Z">
        <w:r w:rsidRPr="00371BA9" w:rsidDel="004A7A49">
          <w:delText>extend a previous study</w:delText>
        </w:r>
      </w:del>
      <w:ins w:id="31" w:author="Referee" w:date="2015-08-04T07:43:00Z">
        <w:r w:rsidR="004A7A49">
          <w:t>examine</w:t>
        </w:r>
      </w:ins>
      <w:del w:id="32" w:author="Referee" w:date="2015-08-04T07:43:00Z">
        <w:r w:rsidRPr="00371BA9" w:rsidDel="004A7A49">
          <w:delText xml:space="preserve"> of</w:delText>
        </w:r>
      </w:del>
      <w:r w:rsidRPr="00371BA9">
        <w:t xml:space="preserve"> vegetation responses to hydrological alteration in a modified landscape in south-east Queensland, Australia</w:t>
      </w:r>
      <w:ins w:id="33" w:author="Referee" w:date="2015-08-04T07:44:00Z">
        <w:r w:rsidR="004A7A49">
          <w:t>.</w:t>
        </w:r>
      </w:ins>
      <w:r w:rsidRPr="00371BA9">
        <w:t xml:space="preserve"> </w:t>
      </w:r>
      <w:del w:id="34" w:author="Referee" w:date="2015-08-04T07:44:00Z">
        <w:r w:rsidRPr="00371BA9" w:rsidDel="004A7A49">
          <w:fldChar w:fldCharType="begin" w:fldLock="1"/>
        </w:r>
        <w:r w:rsidR="00E55E0A" w:rsidDel="004A7A49">
          <w:del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delInstrText>
        </w:r>
        <w:r w:rsidRPr="00371BA9" w:rsidDel="004A7A49">
          <w:fldChar w:fldCharType="separate"/>
        </w:r>
        <w:r w:rsidR="00F17233" w:rsidRPr="00F17233" w:rsidDel="004A7A49">
          <w:rPr>
            <w:noProof/>
          </w:rPr>
          <w:delText xml:space="preserve">(Arthington </w:delText>
        </w:r>
        <w:r w:rsidR="00F17233" w:rsidRPr="00F17233" w:rsidDel="004A7A49">
          <w:rPr>
            <w:i/>
            <w:noProof/>
          </w:rPr>
          <w:delText>et al.</w:delText>
        </w:r>
        <w:r w:rsidR="00F17233" w:rsidRPr="00F17233" w:rsidDel="004A7A49">
          <w:rPr>
            <w:noProof/>
          </w:rPr>
          <w:delText xml:space="preserve"> 2012)</w:delText>
        </w:r>
        <w:r w:rsidRPr="00371BA9" w:rsidDel="004A7A49">
          <w:fldChar w:fldCharType="end"/>
        </w:r>
        <w:r w:rsidRPr="00371BA9" w:rsidDel="004A7A49">
          <w:delText xml:space="preserve">. </w:delText>
        </w:r>
      </w:del>
      <w:r w:rsidRPr="00371BA9">
        <w:t xml:space="preserve">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7E7D39">
      <w:pPr>
        <w:spacing w:line="480" w:lineRule="auto"/>
        <w:pPrChange w:id="35" w:author="Referee" w:date="2015-08-05T08:20:00Z">
          <w:pPr>
            <w:spacing w:line="360" w:lineRule="auto"/>
            <w:jc w:val="both"/>
          </w:pPr>
        </w:pPrChange>
      </w:pPr>
    </w:p>
    <w:p w14:paraId="58BE8F80" w14:textId="77777777" w:rsidR="00466CD0" w:rsidRPr="00371BA9" w:rsidRDefault="00466CD0" w:rsidP="007E7D39">
      <w:pPr>
        <w:spacing w:line="480" w:lineRule="auto"/>
        <w:pPrChange w:id="36" w:author="Referee" w:date="2015-08-05T08:20:00Z">
          <w:pPr>
            <w:spacing w:line="360" w:lineRule="auto"/>
            <w:jc w:val="both"/>
          </w:pPr>
        </w:pPrChange>
      </w:pPr>
    </w:p>
    <w:p w14:paraId="219404C8" w14:textId="77777777" w:rsidR="00466CD0" w:rsidRPr="00371BA9" w:rsidRDefault="00466CD0" w:rsidP="007E7D39">
      <w:pPr>
        <w:spacing w:line="480" w:lineRule="auto"/>
        <w:pPrChange w:id="37" w:author="Referee" w:date="2015-08-05T08:20:00Z">
          <w:pPr>
            <w:spacing w:line="360" w:lineRule="auto"/>
            <w:jc w:val="both"/>
          </w:pPr>
        </w:pPrChange>
      </w:pPr>
    </w:p>
    <w:p w14:paraId="468839FB" w14:textId="77777777" w:rsidR="00466CD0" w:rsidRPr="00371BA9" w:rsidRDefault="00466CD0" w:rsidP="007E7D39">
      <w:pPr>
        <w:spacing w:line="480" w:lineRule="auto"/>
        <w:pPrChange w:id="38" w:author="Referee" w:date="2015-08-05T08:20:00Z">
          <w:pPr>
            <w:spacing w:line="360" w:lineRule="auto"/>
            <w:jc w:val="both"/>
          </w:pPr>
        </w:pPrChange>
      </w:pPr>
    </w:p>
    <w:p w14:paraId="73253D67" w14:textId="77777777" w:rsidR="00466CD0" w:rsidRPr="00371BA9" w:rsidRDefault="00466CD0" w:rsidP="007E7D39">
      <w:pPr>
        <w:spacing w:line="480" w:lineRule="auto"/>
        <w:pPrChange w:id="39" w:author="Referee" w:date="2015-08-05T08:20:00Z">
          <w:pPr>
            <w:spacing w:line="360" w:lineRule="auto"/>
            <w:jc w:val="both"/>
          </w:pPr>
        </w:pPrChange>
      </w:pPr>
    </w:p>
    <w:p w14:paraId="213B37A8" w14:textId="77777777" w:rsidR="00F80468" w:rsidRDefault="00F80468" w:rsidP="007E7D39">
      <w:pPr>
        <w:spacing w:line="480" w:lineRule="auto"/>
        <w:pPrChange w:id="40" w:author="Referee" w:date="2015-08-05T08:20:00Z">
          <w:pPr>
            <w:spacing w:line="360" w:lineRule="auto"/>
            <w:jc w:val="both"/>
          </w:pPr>
        </w:pPrChange>
      </w:pPr>
    </w:p>
    <w:p w14:paraId="6E6874C5" w14:textId="77777777" w:rsidR="00504EF9" w:rsidRDefault="00504EF9" w:rsidP="007E7D39">
      <w:pPr>
        <w:spacing w:line="480" w:lineRule="auto"/>
        <w:pPrChange w:id="41" w:author="Referee" w:date="2015-08-05T08:20:00Z">
          <w:pPr>
            <w:spacing w:line="360" w:lineRule="auto"/>
            <w:jc w:val="both"/>
          </w:pPr>
        </w:pPrChange>
      </w:pPr>
    </w:p>
    <w:p w14:paraId="3854AA5E" w14:textId="77777777" w:rsidR="00504EF9" w:rsidRDefault="00504EF9" w:rsidP="007E7D39">
      <w:pPr>
        <w:spacing w:line="480" w:lineRule="auto"/>
        <w:pPrChange w:id="42" w:author="Referee" w:date="2015-08-05T08:20:00Z">
          <w:pPr>
            <w:spacing w:line="360" w:lineRule="auto"/>
            <w:jc w:val="both"/>
          </w:pPr>
        </w:pPrChange>
      </w:pPr>
    </w:p>
    <w:p w14:paraId="2318BB48" w14:textId="77777777" w:rsidR="00504EF9" w:rsidRDefault="00504EF9" w:rsidP="007E7D39">
      <w:pPr>
        <w:spacing w:line="480" w:lineRule="auto"/>
        <w:pPrChange w:id="43" w:author="Referee" w:date="2015-08-05T08:20:00Z">
          <w:pPr>
            <w:spacing w:line="360" w:lineRule="auto"/>
            <w:jc w:val="both"/>
          </w:pPr>
        </w:pPrChange>
      </w:pPr>
    </w:p>
    <w:p w14:paraId="06D5788D" w14:textId="77777777" w:rsidR="00504EF9" w:rsidRDefault="00504EF9" w:rsidP="007E7D39">
      <w:pPr>
        <w:spacing w:line="480" w:lineRule="auto"/>
        <w:pPrChange w:id="44" w:author="Referee" w:date="2015-08-05T08:20:00Z">
          <w:pPr>
            <w:spacing w:line="360" w:lineRule="auto"/>
            <w:jc w:val="both"/>
          </w:pPr>
        </w:pPrChange>
      </w:pPr>
    </w:p>
    <w:p w14:paraId="467E5FF6" w14:textId="77777777" w:rsidR="00504EF9" w:rsidRDefault="00504EF9" w:rsidP="007E7D39">
      <w:pPr>
        <w:spacing w:line="480" w:lineRule="auto"/>
        <w:pPrChange w:id="45" w:author="Referee" w:date="2015-08-05T08:20:00Z">
          <w:pPr>
            <w:spacing w:line="360" w:lineRule="auto"/>
            <w:jc w:val="both"/>
          </w:pPr>
        </w:pPrChange>
      </w:pPr>
    </w:p>
    <w:p w14:paraId="60B3579B" w14:textId="77777777" w:rsidR="00466CD0" w:rsidRPr="00371BA9" w:rsidRDefault="00466CD0" w:rsidP="007E7D39">
      <w:pPr>
        <w:spacing w:line="480" w:lineRule="auto"/>
        <w:pPrChange w:id="46" w:author="Referee" w:date="2015-08-05T08:20:00Z">
          <w:pPr>
            <w:spacing w:line="360" w:lineRule="auto"/>
            <w:jc w:val="both"/>
          </w:pPr>
        </w:pPrChange>
      </w:pPr>
      <w:r w:rsidRPr="00371BA9">
        <w:t>METHODS</w:t>
      </w:r>
    </w:p>
    <w:p w14:paraId="5B34B73D" w14:textId="09008560" w:rsidR="00466CD0" w:rsidRPr="00371BA9" w:rsidRDefault="00466CD0" w:rsidP="007E7D39">
      <w:pPr>
        <w:spacing w:line="480" w:lineRule="auto"/>
        <w:pPrChange w:id="47" w:author="Referee" w:date="2015-08-05T08:20:00Z">
          <w:pPr>
            <w:spacing w:line="360" w:lineRule="auto"/>
            <w:jc w:val="both"/>
          </w:pPr>
        </w:pPrChange>
      </w:pPr>
      <w:commentRangeStart w:id="48"/>
      <w:r w:rsidRPr="00371BA9">
        <w:t xml:space="preserve">The current </w:t>
      </w:r>
      <w:commentRangeEnd w:id="48"/>
      <w:r w:rsidR="0007248D">
        <w:rPr>
          <w:rStyle w:val="CommentReference"/>
        </w:rPr>
        <w:commentReference w:id="48"/>
      </w:r>
      <w:r w:rsidRPr="00371BA9">
        <w:t xml:space="preserve">study is an extension of a previous larger study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w:t>
      </w:r>
      <w:commentRangeStart w:id="49"/>
      <w:r w:rsidRPr="00371BA9">
        <w:t xml:space="preserve">conducted to test the </w:t>
      </w:r>
      <w:r w:rsidR="00F80468">
        <w:t xml:space="preserve">Ecological Limits of Hydrological Alteration </w:t>
      </w:r>
      <w:r w:rsidRPr="00371BA9">
        <w:t>framework</w:t>
      </w:r>
      <w:r w:rsidR="00F80468">
        <w:t xml:space="preserve"> proposed by</w:t>
      </w:r>
      <w:r w:rsidRPr="00371BA9">
        <w:t xml:space="preserve">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"manualFormatting" : "Poff et al.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w:t>
      </w:r>
      <w:r w:rsidR="00F80468">
        <w:rPr>
          <w:noProof/>
        </w:rPr>
        <w:t>(</w:t>
      </w:r>
      <w:r w:rsidR="00F17233" w:rsidRPr="00F17233">
        <w:rPr>
          <w:noProof/>
        </w:rPr>
        <w:t>2010)</w:t>
      </w:r>
      <w:r w:rsidRPr="00371BA9">
        <w:fldChar w:fldCharType="end"/>
      </w:r>
      <w:r w:rsidRPr="00371BA9">
        <w:t>, and to determine hydro-ecological relationships to inform environmental flow management in south-east Queensland</w:t>
      </w:r>
      <w:commentRangeEnd w:id="49"/>
      <w:r w:rsidR="004A7A49">
        <w:rPr>
          <w:rStyle w:val="CommentReference"/>
        </w:rPr>
        <w:commentReference w:id="49"/>
      </w:r>
      <w:r w:rsidRPr="00371BA9">
        <w:t>. Field data</w:t>
      </w:r>
      <w:r w:rsidR="00F80468">
        <w:t xml:space="preserve"> on vegetation assemblages</w:t>
      </w:r>
      <w:r w:rsidRPr="00371BA9">
        <w:t xml:space="preserve"> was collected </w:t>
      </w:r>
      <w:proofErr w:type="gramStart"/>
      <w:r w:rsidRPr="00371BA9">
        <w:t>between 2008 – 2010</w:t>
      </w:r>
      <w:proofErr w:type="gramEnd"/>
      <w:r w:rsidRPr="00371BA9">
        <w:t xml:space="preserve">; </w:t>
      </w:r>
      <w:commentRangeStart w:id="50"/>
      <w:r w:rsidRPr="00371BA9">
        <w:t xml:space="preserve">the trait dataset was assembled and analyses described here were performed in 2015. </w:t>
      </w:r>
      <w:commentRangeEnd w:id="50"/>
      <w:r w:rsidR="004A7A49">
        <w:rPr>
          <w:rStyle w:val="CommentReference"/>
        </w:rPr>
        <w:commentReference w:id="50"/>
      </w:r>
      <w:commentRangeStart w:id="51"/>
      <w:r w:rsidRPr="00371BA9">
        <w:t xml:space="preserve">The report describing the original study provides extensive detail not included here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commentRangeEnd w:id="51"/>
      <w:r w:rsidR="004A7A49">
        <w:rPr>
          <w:rStyle w:val="CommentReference"/>
        </w:rPr>
        <w:commentReference w:id="51"/>
      </w:r>
      <w:r w:rsidRPr="00371BA9">
        <w:t xml:space="preserve">. Except where specified, all statistical analyses were performed using the R statistical programming environment </w:t>
      </w:r>
      <w:commentRangeStart w:id="52"/>
      <w:r w:rsidRPr="00371BA9">
        <w:fldChar w:fldCharType="begin" w:fldLock="1"/>
      </w:r>
      <w:r w:rsidRPr="00371BA9">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Pr="00371BA9">
        <w:fldChar w:fldCharType="separate"/>
      </w:r>
      <w:r w:rsidRPr="00371BA9">
        <w:rPr>
          <w:noProof/>
        </w:rPr>
        <w:t>(R Core Team 2013)</w:t>
      </w:r>
      <w:r w:rsidRPr="00371BA9">
        <w:fldChar w:fldCharType="end"/>
      </w:r>
      <w:commentRangeEnd w:id="52"/>
      <w:r w:rsidR="0007248D">
        <w:rPr>
          <w:rStyle w:val="CommentReference"/>
        </w:rPr>
        <w:commentReference w:id="52"/>
      </w:r>
      <w:r w:rsidR="00F80468">
        <w:t xml:space="preserve">, and statistical significance was </w:t>
      </w:r>
      <w:proofErr w:type="spellStart"/>
      <w:r w:rsidR="00F80468">
        <w:t>thresholded</w:t>
      </w:r>
      <w:proofErr w:type="spellEnd"/>
      <w:r w:rsidR="00F80468">
        <w:t xml:space="preserve"> at alpha = </w:t>
      </w:r>
      <w:commentRangeStart w:id="53"/>
      <w:r w:rsidR="00F80468">
        <w:t>0.05.</w:t>
      </w:r>
      <w:commentRangeEnd w:id="53"/>
      <w:r w:rsidR="0007248D">
        <w:rPr>
          <w:rStyle w:val="CommentReference"/>
        </w:rPr>
        <w:commentReference w:id="53"/>
      </w:r>
    </w:p>
    <w:p w14:paraId="10668883" w14:textId="77777777" w:rsidR="00466CD0" w:rsidRPr="00371BA9" w:rsidRDefault="00466CD0" w:rsidP="007E7D39">
      <w:pPr>
        <w:spacing w:line="480" w:lineRule="auto"/>
        <w:rPr>
          <w:i/>
        </w:rPr>
        <w:pPrChange w:id="54" w:author="Referee" w:date="2015-08-05T08:20:00Z">
          <w:pPr>
            <w:spacing w:line="360" w:lineRule="auto"/>
            <w:jc w:val="both"/>
          </w:pPr>
        </w:pPrChange>
      </w:pPr>
      <w:r w:rsidRPr="00371BA9">
        <w:rPr>
          <w:i/>
        </w:rPr>
        <w:t>Study area</w:t>
      </w:r>
    </w:p>
    <w:p w14:paraId="77B846A9" w14:textId="030D3416" w:rsidR="00504EF9" w:rsidDel="0007248D" w:rsidRDefault="00466CD0" w:rsidP="007E7D39">
      <w:pPr>
        <w:spacing w:line="480" w:lineRule="auto"/>
        <w:rPr>
          <w:del w:id="55" w:author="Referee" w:date="2015-08-04T07:53:00Z"/>
        </w:rPr>
        <w:pPrChange w:id="56" w:author="Referee" w:date="2015-08-05T08:20:00Z">
          <w:pPr>
            <w:spacing w:line="360" w:lineRule="auto"/>
            <w:jc w:val="both"/>
          </w:pPr>
        </w:pPrChange>
      </w:pPr>
      <w:r w:rsidRPr="00371BA9">
        <w:t xml:space="preserve">The study was </w:t>
      </w:r>
      <w:r w:rsidR="000B17C7">
        <w:t>run</w:t>
      </w:r>
      <w:r w:rsidRPr="00371BA9">
        <w:t xml:space="preserve"> across </w:t>
      </w:r>
      <w:commentRangeStart w:id="57"/>
      <w:r w:rsidRPr="00371BA9">
        <w:t xml:space="preserve">seven catchments </w:t>
      </w:r>
      <w:commentRangeEnd w:id="57"/>
      <w:r w:rsidR="0007248D">
        <w:rPr>
          <w:rStyle w:val="CommentReference"/>
        </w:rPr>
        <w:commentReference w:id="57"/>
      </w:r>
      <w:r w:rsidR="000B17C7">
        <w:t>in</w:t>
      </w:r>
      <w:r w:rsidRPr="00371BA9">
        <w:t xml:space="preserve"> coastal south-east Queensland, Australia</w:t>
      </w:r>
      <w:del w:id="58" w:author="Referee" w:date="2015-08-04T07:51:00Z">
        <w:r w:rsidRPr="00371BA9" w:rsidDel="0007248D">
          <w:delText>. Sites were located</w:delText>
        </w:r>
      </w:del>
      <w:r w:rsidRPr="00371BA9">
        <w:t xml:space="preserve"> </w:t>
      </w:r>
      <w:del w:id="59" w:author="Referee" w:date="2015-08-04T07:51:00Z">
        <w:r w:rsidRPr="00371BA9" w:rsidDel="0007248D">
          <w:delText xml:space="preserve">between </w:delText>
        </w:r>
      </w:del>
      <w:ins w:id="60" w:author="Referee" w:date="2015-08-04T07:51:00Z">
        <w:r w:rsidR="0007248D">
          <w:t>(</w:t>
        </w:r>
      </w:ins>
      <w:r w:rsidRPr="00371BA9">
        <w:t>-25.82</w:t>
      </w:r>
      <w:ins w:id="61" w:author="Referee" w:date="2015-08-04T07:50:00Z">
        <w:r w:rsidR="0007248D">
          <w:t>º</w:t>
        </w:r>
      </w:ins>
      <w:r w:rsidRPr="00371BA9">
        <w:t xml:space="preserve"> </w:t>
      </w:r>
      <w:r w:rsidR="000B17C7">
        <w:t>to</w:t>
      </w:r>
      <w:r w:rsidRPr="00371BA9">
        <w:t xml:space="preserve"> -28.23</w:t>
      </w:r>
      <w:ins w:id="62" w:author="Referee" w:date="2015-08-04T07:50:00Z">
        <w:r w:rsidR="0007248D">
          <w:t xml:space="preserve">º </w:t>
        </w:r>
      </w:ins>
      <w:del w:id="63" w:author="Referee" w:date="2015-08-04T07:50:00Z">
        <w:r w:rsidRPr="00371BA9" w:rsidDel="0007248D">
          <w:delText xml:space="preserve"> degrees latitude</w:delText>
        </w:r>
      </w:del>
      <w:ins w:id="64" w:author="Referee" w:date="2015-08-04T07:50:00Z">
        <w:r w:rsidR="0007248D">
          <w:t>S</w:t>
        </w:r>
      </w:ins>
      <w:r w:rsidR="000B17C7">
        <w:t>,</w:t>
      </w:r>
      <w:r w:rsidRPr="00371BA9">
        <w:t xml:space="preserve"> and 152.35</w:t>
      </w:r>
      <w:ins w:id="65" w:author="Referee" w:date="2015-08-04T07:50:00Z">
        <w:r w:rsidR="0007248D">
          <w:t>º</w:t>
        </w:r>
      </w:ins>
      <w:r w:rsidRPr="00371BA9">
        <w:t xml:space="preserve"> </w:t>
      </w:r>
      <w:r w:rsidR="000B17C7">
        <w:t xml:space="preserve">to </w:t>
      </w:r>
      <w:r w:rsidRPr="00371BA9">
        <w:t>153.42</w:t>
      </w:r>
      <w:ins w:id="66" w:author="Referee" w:date="2015-08-04T07:50:00Z">
        <w:r w:rsidR="0007248D">
          <w:t>º</w:t>
        </w:r>
      </w:ins>
      <w:del w:id="67" w:author="Referee" w:date="2015-08-04T07:50:00Z">
        <w:r w:rsidRPr="00371BA9" w:rsidDel="0007248D">
          <w:delText xml:space="preserve"> degrees longitude</w:delText>
        </w:r>
      </w:del>
      <w:ins w:id="68" w:author="Referee" w:date="2015-08-04T07:50:00Z">
        <w:r w:rsidR="0007248D">
          <w:t>E</w:t>
        </w:r>
      </w:ins>
      <w:ins w:id="69" w:author="Referee" w:date="2015-08-04T07:51:00Z">
        <w:r w:rsidR="0007248D">
          <w:t>)</w:t>
        </w:r>
      </w:ins>
      <w:r w:rsidRPr="00371BA9">
        <w:t xml:space="preserv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w:t>
      </w:r>
      <w:r w:rsidRPr="00371BA9">
        <w:lastRenderedPageBreak/>
        <w:t xml:space="preserve">annual rainfall varies considerably, from 800 mm in the west to 1400 mm in the eastern coastal catchments.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w:t>
      </w:r>
    </w:p>
    <w:p w14:paraId="488FCBE7" w14:textId="737BC604" w:rsidR="00466CD0" w:rsidRPr="00371BA9" w:rsidRDefault="00466CD0" w:rsidP="007E7D39">
      <w:pPr>
        <w:spacing w:line="480" w:lineRule="auto"/>
        <w:pPrChange w:id="70" w:author="Referee" w:date="2015-08-05T08:20:00Z">
          <w:pPr>
            <w:spacing w:line="360" w:lineRule="auto"/>
            <w:jc w:val="both"/>
          </w:pPr>
        </w:pPrChange>
      </w:pPr>
      <w:proofErr w:type="gramStart"/>
      <w:r w:rsidRPr="00371BA9">
        <w:t>unpredictable</w:t>
      </w:r>
      <w:proofErr w:type="gramEnd"/>
      <w:r w:rsidRPr="00371BA9">
        <w:t xml:space="preserve">, with high coefficients of variation in mean daily flow. This said, substantial hydrological variability is represented across coastal south-east Queensland. Four of the twelve hydrological classes identified on the Australian continent by Kennard et al. (2010) are present in the area: perennial, stable </w:t>
      </w:r>
      <w:proofErr w:type="spellStart"/>
      <w:r w:rsidRPr="00371BA9">
        <w:t>baseflow</w:t>
      </w:r>
      <w:proofErr w:type="spellEnd"/>
      <w:r w:rsidRPr="00371BA9">
        <w:t xml:space="preserve">; perennial, unpredictable </w:t>
      </w:r>
      <w:proofErr w:type="spellStart"/>
      <w:r w:rsidRPr="00371BA9">
        <w:t>baseflow</w:t>
      </w:r>
      <w:proofErr w:type="spellEnd"/>
      <w:r w:rsidRPr="00371BA9">
        <w:t>; intermittent, unpredictable; and highly intermittent, unpredictable summer dominated.</w:t>
      </w:r>
    </w:p>
    <w:p w14:paraId="4F8E2D3E" w14:textId="1FB676E0" w:rsidR="00466CD0" w:rsidRPr="00371BA9" w:rsidRDefault="00466CD0" w:rsidP="007E7D39">
      <w:pPr>
        <w:spacing w:line="480" w:lineRule="auto"/>
        <w:pPrChange w:id="71" w:author="Referee" w:date="2015-08-05T08:20:00Z">
          <w:pPr>
            <w:spacing w:line="360" w:lineRule="auto"/>
            <w:jc w:val="both"/>
          </w:pPr>
        </w:pPrChange>
      </w:pPr>
      <w:r w:rsidRPr="00371BA9">
        <w:t xml:space="preserve">River flow regimes throughout the study region are modified by dams, weirs, intra- and inter-basin water transfer, and </w:t>
      </w:r>
      <w:proofErr w:type="spellStart"/>
      <w:r w:rsidRPr="00371BA9">
        <w:t>unsupplemented</w:t>
      </w:r>
      <w:proofErr w:type="spellEnd"/>
      <w:r w:rsidRPr="00371BA9">
        <w:t xml:space="preserve"> water extraction. The majority of the dams were constructed by the </w:t>
      </w:r>
      <w:del w:id="72" w:author="Referee" w:date="2015-08-04T07:54:00Z">
        <w:r w:rsidRPr="00371BA9" w:rsidDel="0007248D">
          <w:delText>mid 1970s</w:delText>
        </w:r>
      </w:del>
      <w:ins w:id="73" w:author="Referee" w:date="2015-08-04T07:54:00Z">
        <w:r w:rsidR="0007248D" w:rsidRPr="00371BA9">
          <w:t>mid-1970s</w:t>
        </w:r>
      </w:ins>
      <w:r w:rsidRPr="00371BA9">
        <w:t xml:space="preserve"> and have a maximum capacity of less than 50,000 ML. Two substantially larger dams (Wivenhoe Dam – 1,150,000 ML and </w:t>
      </w:r>
      <w:proofErr w:type="spellStart"/>
      <w:r w:rsidRPr="00371BA9">
        <w:t>Hinze</w:t>
      </w:r>
      <w:proofErr w:type="spellEnd"/>
      <w:r w:rsidRPr="00371BA9">
        <w:t xml:space="preserv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w:t>
      </w:r>
      <w:proofErr w:type="spellStart"/>
      <w:r w:rsidRPr="00371BA9">
        <w:t>perenniality</w:t>
      </w:r>
      <w:proofErr w:type="spellEnd"/>
      <w:r w:rsidRPr="00371BA9">
        <w:t xml:space="preserve"> in drier systems and altered low spell duration are also common, few other generalisations can be made about the effects of regulation on </w:t>
      </w:r>
      <w:proofErr w:type="spellStart"/>
      <w:r w:rsidRPr="00371BA9">
        <w:t>streamflows</w:t>
      </w:r>
      <w:proofErr w:type="spellEnd"/>
      <w:r w:rsidRPr="00371BA9">
        <w:t xml:space="preserve">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1C6A7293" w14:textId="77777777" w:rsidR="00466CD0" w:rsidRPr="00371BA9" w:rsidRDefault="00466CD0" w:rsidP="007E7D39">
      <w:pPr>
        <w:spacing w:line="480" w:lineRule="auto"/>
        <w:pPrChange w:id="74" w:author="Referee" w:date="2015-08-05T08:20:00Z">
          <w:pPr>
            <w:spacing w:line="360" w:lineRule="auto"/>
            <w:jc w:val="both"/>
          </w:pPr>
        </w:pPrChange>
      </w:pPr>
      <w:r w:rsidRPr="00371BA9">
        <w:rPr>
          <w:i/>
        </w:rPr>
        <w:t>Site selection and vegetation sampling</w:t>
      </w:r>
    </w:p>
    <w:p w14:paraId="3ABA3D15" w14:textId="7CB1C965" w:rsidR="00466CD0" w:rsidRPr="00371BA9" w:rsidRDefault="00466CD0" w:rsidP="007E7D39">
      <w:pPr>
        <w:spacing w:line="480" w:lineRule="auto"/>
        <w:pPrChange w:id="75" w:author="Referee" w:date="2015-08-05T08:20:00Z">
          <w:pPr>
            <w:spacing w:line="360" w:lineRule="auto"/>
            <w:jc w:val="both"/>
          </w:pPr>
        </w:pPrChange>
      </w:pPr>
      <w:commentRangeStart w:id="76"/>
      <w:r w:rsidRPr="00371BA9">
        <w:t>Riparian vegetation was surveyed between August and October in 2008, 2009 and 2010</w:t>
      </w:r>
      <w:commentRangeEnd w:id="76"/>
      <w:r w:rsidR="0007248D">
        <w:rPr>
          <w:rStyle w:val="CommentReference"/>
        </w:rPr>
        <w:commentReference w:id="76"/>
      </w:r>
      <w:r w:rsidRPr="00371BA9">
        <w:t xml:space="preserve">.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xml:space="preserve">. Proximity to flow monitoring gauges with an associated recording history of &gt;25 years was of primary importance. Duplicate surveys were made </w:t>
      </w:r>
      <w:r w:rsidRPr="00371BA9">
        <w:lastRenderedPageBreak/>
        <w:t>along each river reach as close as possible to the flow monitoring station</w:t>
      </w:r>
      <w:r w:rsidR="000B17C7">
        <w:t xml:space="preserve"> (to give a total of 40 sites)</w:t>
      </w:r>
      <w:r w:rsidRPr="00371BA9">
        <w:t xml:space="preserve">, but separated by at least 2 km to </w:t>
      </w:r>
      <w:commentRangeStart w:id="77"/>
      <w:r w:rsidRPr="00371BA9">
        <w:t xml:space="preserve">ensure </w:t>
      </w:r>
      <w:commentRangeEnd w:id="77"/>
      <w:r w:rsidR="0007248D">
        <w:rPr>
          <w:rStyle w:val="CommentReference"/>
        </w:rPr>
        <w:commentReference w:id="77"/>
      </w:r>
      <w:r w:rsidRPr="00371BA9">
        <w:t xml:space="preserve">independence.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7E7D39">
      <w:pPr>
        <w:spacing w:line="480" w:lineRule="auto"/>
        <w:pPrChange w:id="78" w:author="Referee" w:date="2015-08-05T08:20:00Z">
          <w:pPr>
            <w:spacing w:line="360" w:lineRule="auto"/>
            <w:jc w:val="both"/>
          </w:pPr>
        </w:pPrChange>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w:t>
      </w:r>
      <w:proofErr w:type="spellStart"/>
      <w:r w:rsidRPr="00371BA9">
        <w:t>macrochannel</w:t>
      </w:r>
      <w:proofErr w:type="spellEnd"/>
      <w:r w:rsidRPr="00371BA9">
        <w:t xml:space="preserve">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7E7D39">
      <w:pPr>
        <w:spacing w:line="480" w:lineRule="auto"/>
        <w:rPr>
          <w:i/>
        </w:rPr>
        <w:pPrChange w:id="79" w:author="Referee" w:date="2015-08-05T08:20:00Z">
          <w:pPr>
            <w:spacing w:line="360" w:lineRule="auto"/>
            <w:jc w:val="both"/>
          </w:pPr>
        </w:pPrChange>
      </w:pPr>
      <w:commentRangeStart w:id="80"/>
      <w:r w:rsidRPr="00371BA9">
        <w:rPr>
          <w:i/>
        </w:rPr>
        <w:t>Describing stream hydrology and quantifying flow regulation</w:t>
      </w:r>
      <w:commentRangeEnd w:id="80"/>
      <w:r w:rsidR="00745889">
        <w:rPr>
          <w:rStyle w:val="CommentReference"/>
        </w:rPr>
        <w:commentReference w:id="80"/>
      </w:r>
    </w:p>
    <w:p w14:paraId="035BED7E" w14:textId="0B5A6FCC" w:rsidR="00466CD0" w:rsidRPr="00371BA9" w:rsidRDefault="00466CD0" w:rsidP="007E7D39">
      <w:pPr>
        <w:spacing w:line="480" w:lineRule="auto"/>
        <w:rPr>
          <w:color w:val="92D050"/>
        </w:rPr>
        <w:pPrChange w:id="81" w:author="Referee" w:date="2015-08-05T08:20:00Z">
          <w:pPr>
            <w:spacing w:line="360" w:lineRule="auto"/>
            <w:jc w:val="both"/>
          </w:pPr>
        </w:pPrChange>
      </w:pPr>
      <w:r w:rsidRPr="00371BA9">
        <w:t xml:space="preserve">Daily discharge data for each reach were obtained from Queensland DERM </w:t>
      </w:r>
      <w:r w:rsidRPr="00745889">
        <w:rPr>
          <w:highlight w:val="yellow"/>
          <w:rPrChange w:id="82" w:author="Referee" w:date="2015-08-04T07:58:00Z">
            <w:rPr/>
          </w:rPrChange>
        </w:rPr>
        <w:t>().</w:t>
      </w:r>
      <w:r w:rsidRPr="00371BA9">
        <w:t xml:space="preserve"> Thirty</w:t>
      </w:r>
      <w:ins w:id="83" w:author="Referee" w:date="2015-08-04T07:58:00Z">
        <w:r w:rsidR="00745889">
          <w:t xml:space="preserve"> </w:t>
        </w:r>
      </w:ins>
      <w:del w:id="84" w:author="Referee" w:date="2015-08-04T07:58:00Z">
        <w:r w:rsidRPr="00371BA9" w:rsidDel="00745889">
          <w:delText xml:space="preserve"> </w:delText>
        </w:r>
      </w:del>
      <w:r w:rsidRPr="00371BA9">
        <w:t xml:space="preserve">five year time series spanning 1975 – 2009 were obtained where possible. Missing data were infilled using the Timer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rsidRPr="00371BA9">
        <w:t>Moogerah</w:t>
      </w:r>
      <w:proofErr w:type="spellEnd"/>
      <w:r w:rsidRPr="00371BA9">
        <w:t xml:space="preserve"> Dam. The record for this site was truncated to exclude the periods where data was missing. The shortest remaining period (34 days) was infilled by linear interpolation. Flow data for one site (Obi </w:t>
      </w:r>
      <w:proofErr w:type="spellStart"/>
      <w:r w:rsidRPr="00371BA9">
        <w:t>Obi</w:t>
      </w:r>
      <w:proofErr w:type="spellEnd"/>
      <w:r w:rsidRPr="00371BA9">
        <w:t xml:space="preserve"> Creek at </w:t>
      </w:r>
      <w:proofErr w:type="spellStart"/>
      <w:r w:rsidRPr="00371BA9">
        <w:t>Kidaman</w:t>
      </w:r>
      <w:proofErr w:type="spellEnd"/>
      <w:r w:rsidRPr="00371BA9">
        <w:t>) was obtained from Water Quality Accounting (Queensland DERM) as modelled gauge data derived from a calibration model for the Mary River catchment.</w:t>
      </w:r>
    </w:p>
    <w:p w14:paraId="78B2ADA6" w14:textId="3E9C324C" w:rsidR="00466CD0" w:rsidRPr="00371BA9" w:rsidRDefault="00466CD0" w:rsidP="007E7D39">
      <w:pPr>
        <w:spacing w:line="480" w:lineRule="auto"/>
        <w:rPr>
          <w:color w:val="FF0000"/>
        </w:rPr>
        <w:pPrChange w:id="85" w:author="Referee" w:date="2015-08-05T08:20:00Z">
          <w:pPr>
            <w:spacing w:line="360" w:lineRule="auto"/>
            <w:jc w:val="both"/>
          </w:pPr>
        </w:pPrChange>
      </w:pPr>
      <w:r w:rsidRPr="00371BA9">
        <w:lastRenderedPageBreak/>
        <w:t xml:space="preserve">River Analysis Package was used to generate a set of 18 ecologically relevant hydrological metrics for each site, describing mean and </w:t>
      </w:r>
      <w:proofErr w:type="spellStart"/>
      <w:r w:rsidRPr="00371BA9">
        <w:t>interannual</w:t>
      </w:r>
      <w:proofErr w:type="spellEnd"/>
      <w:r w:rsidRPr="00371BA9">
        <w:t xml:space="preserve">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7E7D39">
      <w:pPr>
        <w:spacing w:line="480" w:lineRule="auto"/>
        <w:pPrChange w:id="86" w:author="Referee" w:date="2015-08-05T08:20:00Z">
          <w:pPr>
            <w:spacing w:line="360" w:lineRule="auto"/>
            <w:jc w:val="both"/>
          </w:pPr>
        </w:pPrChange>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(Simons, Podger &amp; Cooke 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7E7D39">
      <w:pPr>
        <w:pStyle w:val="Caption"/>
        <w:keepNext/>
        <w:spacing w:line="480" w:lineRule="auto"/>
        <w:rPr>
          <w:color w:val="auto"/>
          <w:sz w:val="22"/>
          <w:szCs w:val="22"/>
        </w:rPr>
        <w:pPrChange w:id="87" w:author="Referee" w:date="2015-08-05T08:20:00Z">
          <w:pPr>
            <w:pStyle w:val="Caption"/>
            <w:keepNext/>
            <w:spacing w:line="360" w:lineRule="auto"/>
            <w:jc w:val="both"/>
          </w:pPr>
        </w:pPrChange>
      </w:pPr>
      <w:r w:rsidRPr="00371BA9">
        <w:rPr>
          <w:color w:val="auto"/>
          <w:sz w:val="22"/>
          <w:szCs w:val="22"/>
        </w:rPr>
        <w:t xml:space="preserve">Table 1. Hydrological variables used as metrics of </w:t>
      </w:r>
      <w:proofErr w:type="spellStart"/>
      <w:r w:rsidRPr="00371BA9">
        <w:rPr>
          <w:color w:val="auto"/>
          <w:sz w:val="22"/>
          <w:szCs w:val="22"/>
        </w:rPr>
        <w:t>fluvially</w:t>
      </w:r>
      <w:proofErr w:type="spellEnd"/>
      <w:r w:rsidRPr="00371BA9">
        <w:rPr>
          <w:color w:val="auto"/>
          <w:sz w:val="22"/>
          <w:szCs w:val="22"/>
        </w:rPr>
        <w:t xml:space="preserve">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7E7D39">
            <w:pPr>
              <w:spacing w:line="480" w:lineRule="auto"/>
              <w:rPr>
                <w:b/>
              </w:rPr>
              <w:pPrChange w:id="88" w:author="Referee" w:date="2015-08-05T08:20:00Z">
                <w:pPr>
                  <w:spacing w:line="276" w:lineRule="auto"/>
                </w:pPr>
              </w:pPrChange>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7E7D39">
            <w:pPr>
              <w:spacing w:line="480" w:lineRule="auto"/>
              <w:rPr>
                <w:b/>
              </w:rPr>
              <w:pPrChange w:id="89" w:author="Referee" w:date="2015-08-05T08:20:00Z">
                <w:pPr>
                  <w:spacing w:line="276" w:lineRule="auto"/>
                </w:pPr>
              </w:pPrChange>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7E7D39">
            <w:pPr>
              <w:spacing w:line="480" w:lineRule="auto"/>
              <w:rPr>
                <w:b/>
              </w:rPr>
              <w:pPrChange w:id="90" w:author="Referee" w:date="2015-08-05T08:20:00Z">
                <w:pPr>
                  <w:spacing w:line="276" w:lineRule="auto"/>
                </w:pPr>
              </w:pPrChange>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7E7D39">
            <w:pPr>
              <w:spacing w:line="480" w:lineRule="auto"/>
              <w:rPr>
                <w:b/>
              </w:rPr>
              <w:pPrChange w:id="91" w:author="Referee" w:date="2015-08-05T08:20:00Z">
                <w:pPr>
                  <w:spacing w:line="276" w:lineRule="auto"/>
                </w:pPr>
              </w:pPrChange>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7E7D39">
            <w:pPr>
              <w:spacing w:line="480" w:lineRule="auto"/>
              <w:rPr>
                <w:i/>
              </w:rPr>
              <w:pPrChange w:id="92" w:author="Referee" w:date="2015-08-05T08:20:00Z">
                <w:pPr>
                  <w:spacing w:line="276" w:lineRule="auto"/>
                </w:pPr>
              </w:pPrChange>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7E7D39">
            <w:pPr>
              <w:spacing w:line="480" w:lineRule="auto"/>
              <w:pPrChange w:id="93" w:author="Referee" w:date="2015-08-05T08:20:00Z">
                <w:pPr>
                  <w:spacing w:line="276" w:lineRule="auto"/>
                </w:pPr>
              </w:pPrChange>
            </w:pPr>
            <w:r w:rsidRPr="00371BA9">
              <w:t>Mean magnitude of high spells*</w:t>
            </w:r>
          </w:p>
          <w:p w14:paraId="2E732F1C" w14:textId="77777777" w:rsidR="00466CD0" w:rsidRPr="00371BA9" w:rsidRDefault="00466CD0" w:rsidP="007E7D39">
            <w:pPr>
              <w:spacing w:line="480" w:lineRule="auto"/>
              <w:pPrChange w:id="94" w:author="Referee" w:date="2015-08-05T08:20:00Z">
                <w:pPr>
                  <w:spacing w:line="276" w:lineRule="auto"/>
                </w:pPr>
              </w:pPrChange>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7E7D39">
            <w:pPr>
              <w:spacing w:line="480" w:lineRule="auto"/>
              <w:pPrChange w:id="95" w:author="Referee" w:date="2015-08-05T08:20:00Z">
                <w:pPr>
                  <w:spacing w:line="276" w:lineRule="auto"/>
                </w:pPr>
              </w:pPrChange>
            </w:pPr>
            <w:proofErr w:type="spellStart"/>
            <w:r w:rsidRPr="00371BA9">
              <w:t>HSPeak</w:t>
            </w:r>
            <w:proofErr w:type="spellEnd"/>
          </w:p>
          <w:p w14:paraId="095D9C75" w14:textId="77777777" w:rsidR="00466CD0" w:rsidRPr="00371BA9" w:rsidRDefault="00466CD0" w:rsidP="007E7D39">
            <w:pPr>
              <w:spacing w:line="480" w:lineRule="auto"/>
              <w:pPrChange w:id="96" w:author="Referee" w:date="2015-08-05T08:20:00Z">
                <w:pPr>
                  <w:spacing w:line="276" w:lineRule="auto"/>
                </w:pPr>
              </w:pPrChange>
            </w:pPr>
          </w:p>
          <w:p w14:paraId="6747EEB9" w14:textId="77777777" w:rsidR="00466CD0" w:rsidRPr="00371BA9" w:rsidRDefault="00466CD0" w:rsidP="007E7D39">
            <w:pPr>
              <w:spacing w:line="480" w:lineRule="auto"/>
              <w:pPrChange w:id="97" w:author="Referee" w:date="2015-08-05T08:20:00Z">
                <w:pPr>
                  <w:spacing w:line="276" w:lineRule="auto"/>
                </w:pPr>
              </w:pPrChange>
            </w:pPr>
            <w:proofErr w:type="spellStart"/>
            <w:r w:rsidRPr="00371BA9">
              <w:t>LSPeak</w:t>
            </w:r>
            <w:proofErr w:type="spellEnd"/>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7E7D39">
            <w:pPr>
              <w:spacing w:line="480" w:lineRule="auto"/>
              <w:pPrChange w:id="98" w:author="Referee" w:date="2015-08-05T08:20:00Z">
                <w:pPr>
                  <w:spacing w:line="276" w:lineRule="auto"/>
                </w:pPr>
              </w:pPrChange>
            </w:pPr>
            <w:r w:rsidRPr="00371BA9">
              <w:t>dimensionless</w:t>
            </w:r>
          </w:p>
          <w:p w14:paraId="43943A1C" w14:textId="77777777" w:rsidR="00466CD0" w:rsidRPr="00371BA9" w:rsidRDefault="00466CD0" w:rsidP="007E7D39">
            <w:pPr>
              <w:spacing w:line="480" w:lineRule="auto"/>
              <w:pPrChange w:id="99" w:author="Referee" w:date="2015-08-05T08:20:00Z">
                <w:pPr>
                  <w:spacing w:line="276" w:lineRule="auto"/>
                </w:pPr>
              </w:pPrChange>
            </w:pPr>
          </w:p>
          <w:p w14:paraId="28860DC1" w14:textId="77777777" w:rsidR="00466CD0" w:rsidRPr="00371BA9" w:rsidRDefault="00466CD0" w:rsidP="007E7D39">
            <w:pPr>
              <w:spacing w:line="480" w:lineRule="auto"/>
              <w:pPrChange w:id="100" w:author="Referee" w:date="2015-08-05T08:20:00Z">
                <w:pPr>
                  <w:spacing w:line="276" w:lineRule="auto"/>
                </w:pPr>
              </w:pPrChange>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7E7D39">
            <w:pPr>
              <w:spacing w:line="480" w:lineRule="auto"/>
              <w:pPrChange w:id="101" w:author="Referee" w:date="2015-08-05T08:20:00Z">
                <w:pPr>
                  <w:spacing w:line="276" w:lineRule="auto"/>
                </w:pPr>
              </w:pPrChange>
            </w:pPr>
            <w:r w:rsidRPr="00371BA9">
              <w:t>Together, these metrics characterise the frequency, magnitude and dur</w:t>
            </w:r>
            <w:r w:rsidR="006002E7">
              <w:t>ation of floods and dry spells.</w:t>
            </w:r>
            <w:r w:rsidR="000A6C14">
              <w:t xml:space="preserve"> Extreme low or high </w:t>
            </w:r>
            <w:r w:rsidR="000A6C14">
              <w:lastRenderedPageBreak/>
              <w:t>flows contribute to spatial environmental heterogeneity, in that their effects (flooding disturbance, soil moisture stress) are spatially variable throughout the riparian landscape.</w:t>
            </w:r>
          </w:p>
          <w:p w14:paraId="24C0C513" w14:textId="0F83C313" w:rsidR="006002E7" w:rsidRDefault="00466CD0" w:rsidP="007E7D39">
            <w:pPr>
              <w:spacing w:line="480" w:lineRule="auto"/>
              <w:pPrChange w:id="102" w:author="Referee" w:date="2015-08-05T08:20:00Z">
                <w:pPr>
                  <w:spacing w:line="276" w:lineRule="auto"/>
                </w:pPr>
              </w:pPrChange>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w:t>
            </w:r>
            <w:proofErr w:type="spellStart"/>
            <w:r w:rsidRPr="00371BA9">
              <w:t>HSPeak</w:t>
            </w:r>
            <w:proofErr w:type="spellEnd"/>
            <w:r w:rsidRPr="00371BA9">
              <w:t xml:space="preserve"> and </w:t>
            </w:r>
            <w:proofErr w:type="spellStart"/>
            <w:r w:rsidRPr="00371BA9">
              <w:t>LSPeak</w:t>
            </w:r>
            <w:proofErr w:type="spellEnd"/>
            <w:r w:rsidRPr="00371BA9">
              <w:t xml:space="preserve"> describes the mean magnitude of highest and lowest flows during high and low spells throu</w:t>
            </w:r>
            <w:r w:rsidR="006002E7">
              <w:t xml:space="preserve">ghout the record, respectively. </w:t>
            </w:r>
            <w:proofErr w:type="spellStart"/>
            <w:r w:rsidRPr="00371BA9">
              <w:t>MDFAnnHSNum</w:t>
            </w:r>
            <w:proofErr w:type="spellEnd"/>
            <w:r w:rsidRPr="00371BA9">
              <w:t xml:space="preserve"> and </w:t>
            </w:r>
            <w:proofErr w:type="spellStart"/>
            <w:r w:rsidRPr="00371BA9">
              <w:t>MDFAnnLSNum</w:t>
            </w:r>
            <w:proofErr w:type="spellEnd"/>
            <w:r w:rsidRPr="00371BA9">
              <w:t xml:space="preserve"> describe the mean annual frequency of high and low spells. </w:t>
            </w:r>
            <w:proofErr w:type="spellStart"/>
            <w:r w:rsidRPr="00371BA9">
              <w:t>HSMeanDur</w:t>
            </w:r>
            <w:proofErr w:type="spellEnd"/>
            <w:r w:rsidRPr="00371BA9">
              <w:t xml:space="preserve"> and </w:t>
            </w:r>
            <w:proofErr w:type="spellStart"/>
            <w:r w:rsidRPr="00371BA9">
              <w:t>LSMeanDur</w:t>
            </w:r>
            <w:proofErr w:type="spellEnd"/>
            <w:r w:rsidRPr="00371BA9">
              <w:t xml:space="preserve"> describe how long flow event</w:t>
            </w:r>
            <w:r w:rsidR="006002E7">
              <w:t>s</w:t>
            </w:r>
            <w:r w:rsidRPr="00371BA9">
              <w:t xml:space="preserve"> last.</w:t>
            </w:r>
            <w:r w:rsidR="006002E7">
              <w:t xml:space="preserve"> </w:t>
            </w:r>
          </w:p>
          <w:p w14:paraId="39CA66D3" w14:textId="12552DCA" w:rsidR="00466CD0" w:rsidRPr="00371BA9" w:rsidRDefault="00466CD0" w:rsidP="007E7D39">
            <w:pPr>
              <w:spacing w:line="480" w:lineRule="auto"/>
              <w:pPrChange w:id="103" w:author="Referee" w:date="2015-08-05T08:20:00Z">
                <w:pPr>
                  <w:spacing w:line="276" w:lineRule="auto"/>
                </w:pPr>
              </w:pPrChange>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7E7D39">
            <w:pPr>
              <w:spacing w:line="480" w:lineRule="auto"/>
              <w:pPrChange w:id="104" w:author="Referee" w:date="2015-08-05T08:20:00Z">
                <w:pPr>
                  <w:spacing w:line="276" w:lineRule="auto"/>
                </w:pPr>
              </w:pPrChange>
            </w:pPr>
            <w:r w:rsidRPr="00371BA9">
              <w:lastRenderedPageBreak/>
              <w:t>CV of all years’ mean high spell magnitude</w:t>
            </w:r>
          </w:p>
          <w:p w14:paraId="176F7514" w14:textId="77777777" w:rsidR="00466CD0" w:rsidRPr="00371BA9" w:rsidRDefault="00466CD0" w:rsidP="007E7D39">
            <w:pPr>
              <w:spacing w:line="480" w:lineRule="auto"/>
              <w:pPrChange w:id="105" w:author="Referee" w:date="2015-08-05T08:20:00Z">
                <w:pPr>
                  <w:spacing w:line="276" w:lineRule="auto"/>
                </w:pPr>
              </w:pPrChange>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7E7D39">
            <w:pPr>
              <w:spacing w:line="480" w:lineRule="auto"/>
              <w:pPrChange w:id="106" w:author="Referee" w:date="2015-08-05T08:20:00Z">
                <w:pPr>
                  <w:spacing w:line="276" w:lineRule="auto"/>
                </w:pPr>
              </w:pPrChange>
            </w:pPr>
            <w:proofErr w:type="spellStart"/>
            <w:r w:rsidRPr="00371BA9">
              <w:t>CVAnnHSPeak</w:t>
            </w:r>
            <w:proofErr w:type="spellEnd"/>
          </w:p>
          <w:p w14:paraId="404C44C3" w14:textId="77777777" w:rsidR="00466CD0" w:rsidRPr="00371BA9" w:rsidRDefault="00466CD0" w:rsidP="007E7D39">
            <w:pPr>
              <w:spacing w:line="480" w:lineRule="auto"/>
              <w:pPrChange w:id="107" w:author="Referee" w:date="2015-08-05T08:20:00Z">
                <w:pPr>
                  <w:spacing w:line="276" w:lineRule="auto"/>
                </w:pPr>
              </w:pPrChange>
            </w:pPr>
          </w:p>
          <w:p w14:paraId="48F6D01F" w14:textId="77777777" w:rsidR="00466CD0" w:rsidRPr="00371BA9" w:rsidRDefault="00466CD0" w:rsidP="007E7D39">
            <w:pPr>
              <w:spacing w:line="480" w:lineRule="auto"/>
              <w:pPrChange w:id="108" w:author="Referee" w:date="2015-08-05T08:20:00Z">
                <w:pPr>
                  <w:spacing w:line="276" w:lineRule="auto"/>
                </w:pPr>
              </w:pPrChange>
            </w:pPr>
            <w:proofErr w:type="spellStart"/>
            <w:r w:rsidRPr="00371BA9">
              <w:t>CVAnnLSPeak</w:t>
            </w:r>
            <w:proofErr w:type="spellEnd"/>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7E7D39">
            <w:pPr>
              <w:spacing w:line="480" w:lineRule="auto"/>
              <w:pPrChange w:id="109" w:author="Referee" w:date="2015-08-05T08:20:00Z">
                <w:pPr>
                  <w:spacing w:line="276" w:lineRule="auto"/>
                </w:pPr>
              </w:pPrChange>
            </w:pPr>
            <w:r w:rsidRPr="00371BA9">
              <w:t>dimensionless</w:t>
            </w:r>
          </w:p>
          <w:p w14:paraId="38BF1FB7" w14:textId="77777777" w:rsidR="00466CD0" w:rsidRPr="00371BA9" w:rsidRDefault="00466CD0" w:rsidP="007E7D39">
            <w:pPr>
              <w:spacing w:line="480" w:lineRule="auto"/>
              <w:pPrChange w:id="110" w:author="Referee" w:date="2015-08-05T08:20:00Z">
                <w:pPr>
                  <w:spacing w:line="276" w:lineRule="auto"/>
                </w:pPr>
              </w:pPrChange>
            </w:pPr>
          </w:p>
          <w:p w14:paraId="1730868D" w14:textId="77777777" w:rsidR="00466CD0" w:rsidRPr="00371BA9" w:rsidRDefault="00466CD0" w:rsidP="007E7D39">
            <w:pPr>
              <w:spacing w:line="480" w:lineRule="auto"/>
              <w:pPrChange w:id="111" w:author="Referee" w:date="2015-08-05T08:20:00Z">
                <w:pPr>
                  <w:spacing w:line="276" w:lineRule="auto"/>
                </w:pPr>
              </w:pPrChange>
            </w:pPr>
            <w:r w:rsidRPr="00371BA9">
              <w:t>dimensionless</w:t>
            </w:r>
          </w:p>
          <w:p w14:paraId="3BA6853F" w14:textId="77777777" w:rsidR="00466CD0" w:rsidRPr="00371BA9" w:rsidRDefault="00466CD0" w:rsidP="007E7D39">
            <w:pPr>
              <w:spacing w:line="480" w:lineRule="auto"/>
              <w:pPrChange w:id="112" w:author="Referee" w:date="2015-08-05T08:20:00Z">
                <w:pPr>
                  <w:spacing w:line="276" w:lineRule="auto"/>
                </w:pPr>
              </w:pPrChange>
            </w:pPr>
          </w:p>
        </w:tc>
        <w:tc>
          <w:tcPr>
            <w:tcW w:w="3351" w:type="dxa"/>
            <w:vMerge/>
            <w:tcBorders>
              <w:left w:val="single" w:sz="4" w:space="0" w:color="auto"/>
            </w:tcBorders>
          </w:tcPr>
          <w:p w14:paraId="7E529A4C" w14:textId="77777777" w:rsidR="00466CD0" w:rsidRPr="00371BA9" w:rsidRDefault="00466CD0" w:rsidP="007E7D39">
            <w:pPr>
              <w:spacing w:line="480" w:lineRule="auto"/>
              <w:pPrChange w:id="113" w:author="Referee" w:date="2015-08-05T08:20:00Z">
                <w:pPr>
                  <w:spacing w:line="276" w:lineRule="auto"/>
                </w:pPr>
              </w:pPrChange>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7E7D39">
            <w:pPr>
              <w:spacing w:line="480" w:lineRule="auto"/>
              <w:pPrChange w:id="114" w:author="Referee" w:date="2015-08-05T08:20:00Z">
                <w:pPr>
                  <w:spacing w:line="276" w:lineRule="auto"/>
                </w:pPr>
              </w:pPrChange>
            </w:pPr>
            <w:r w:rsidRPr="00371BA9">
              <w:lastRenderedPageBreak/>
              <w:t>Mean of all years’ number of high spells</w:t>
            </w:r>
          </w:p>
          <w:p w14:paraId="2B1A8241" w14:textId="77777777" w:rsidR="00466CD0" w:rsidRPr="00371BA9" w:rsidRDefault="00466CD0" w:rsidP="007E7D39">
            <w:pPr>
              <w:spacing w:line="480" w:lineRule="auto"/>
              <w:pPrChange w:id="115" w:author="Referee" w:date="2015-08-05T08:20:00Z">
                <w:pPr>
                  <w:spacing w:line="276" w:lineRule="auto"/>
                </w:pPr>
              </w:pPrChange>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7E7D39">
            <w:pPr>
              <w:spacing w:line="480" w:lineRule="auto"/>
              <w:pPrChange w:id="116" w:author="Referee" w:date="2015-08-05T08:20:00Z">
                <w:pPr>
                  <w:spacing w:line="276" w:lineRule="auto"/>
                </w:pPr>
              </w:pPrChange>
            </w:pPr>
            <w:proofErr w:type="spellStart"/>
            <w:r w:rsidRPr="00371BA9">
              <w:t>MDFAnnHSNum</w:t>
            </w:r>
            <w:proofErr w:type="spellEnd"/>
          </w:p>
          <w:p w14:paraId="3054112E" w14:textId="77777777" w:rsidR="00466CD0" w:rsidRPr="00371BA9" w:rsidRDefault="00466CD0" w:rsidP="007E7D39">
            <w:pPr>
              <w:spacing w:line="480" w:lineRule="auto"/>
              <w:pPrChange w:id="117" w:author="Referee" w:date="2015-08-05T08:20:00Z">
                <w:pPr>
                  <w:spacing w:line="276" w:lineRule="auto"/>
                </w:pPr>
              </w:pPrChange>
            </w:pPr>
          </w:p>
          <w:p w14:paraId="2423F1D9" w14:textId="77777777" w:rsidR="00466CD0" w:rsidRPr="00371BA9" w:rsidRDefault="00466CD0" w:rsidP="007E7D39">
            <w:pPr>
              <w:spacing w:line="480" w:lineRule="auto"/>
              <w:pPrChange w:id="118" w:author="Referee" w:date="2015-08-05T08:20:00Z">
                <w:pPr>
                  <w:spacing w:line="276" w:lineRule="auto"/>
                </w:pPr>
              </w:pPrChange>
            </w:pPr>
            <w:proofErr w:type="spellStart"/>
            <w:r w:rsidRPr="00371BA9">
              <w:t>MDFAnnLSNum</w:t>
            </w:r>
            <w:proofErr w:type="spellEnd"/>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7E7D39">
            <w:pPr>
              <w:spacing w:line="480" w:lineRule="auto"/>
              <w:rPr>
                <w:vertAlign w:val="superscript"/>
              </w:rPr>
              <w:pPrChange w:id="119" w:author="Referee" w:date="2015-08-05T08:20:00Z">
                <w:pPr>
                  <w:spacing w:line="276" w:lineRule="auto"/>
                </w:pPr>
              </w:pPrChange>
            </w:pPr>
            <w:r w:rsidRPr="00371BA9">
              <w:t>year</w:t>
            </w:r>
            <w:r w:rsidRPr="00371BA9">
              <w:rPr>
                <w:vertAlign w:val="superscript"/>
              </w:rPr>
              <w:t>-1</w:t>
            </w:r>
          </w:p>
          <w:p w14:paraId="693D5665" w14:textId="77777777" w:rsidR="00466CD0" w:rsidRPr="00371BA9" w:rsidRDefault="00466CD0" w:rsidP="007E7D39">
            <w:pPr>
              <w:spacing w:line="480" w:lineRule="auto"/>
              <w:rPr>
                <w:vertAlign w:val="superscript"/>
              </w:rPr>
              <w:pPrChange w:id="120" w:author="Referee" w:date="2015-08-05T08:20:00Z">
                <w:pPr>
                  <w:spacing w:line="276" w:lineRule="auto"/>
                </w:pPr>
              </w:pPrChange>
            </w:pPr>
          </w:p>
          <w:p w14:paraId="71284E62" w14:textId="77777777" w:rsidR="00466CD0" w:rsidRPr="00371BA9" w:rsidRDefault="00466CD0" w:rsidP="007E7D39">
            <w:pPr>
              <w:spacing w:line="480" w:lineRule="auto"/>
              <w:pPrChange w:id="121" w:author="Referee" w:date="2015-08-05T08:20:00Z">
                <w:pPr>
                  <w:spacing w:line="276" w:lineRule="auto"/>
                </w:pPr>
              </w:pPrChange>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7E7D39">
            <w:pPr>
              <w:spacing w:line="480" w:lineRule="auto"/>
              <w:pPrChange w:id="122" w:author="Referee" w:date="2015-08-05T08:20:00Z">
                <w:pPr>
                  <w:spacing w:line="276" w:lineRule="auto"/>
                </w:pPr>
              </w:pPrChange>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7E7D39">
            <w:pPr>
              <w:spacing w:line="480" w:lineRule="auto"/>
              <w:pPrChange w:id="123" w:author="Referee" w:date="2015-08-05T08:20:00Z">
                <w:pPr>
                  <w:spacing w:line="276" w:lineRule="auto"/>
                </w:pPr>
              </w:pPrChange>
            </w:pPr>
            <w:r w:rsidRPr="00371BA9">
              <w:t>CV of all years’ number of high spells</w:t>
            </w:r>
          </w:p>
          <w:p w14:paraId="517E2A67" w14:textId="77777777" w:rsidR="00466CD0" w:rsidRPr="00371BA9" w:rsidRDefault="00466CD0" w:rsidP="007E7D39">
            <w:pPr>
              <w:spacing w:line="480" w:lineRule="auto"/>
              <w:pPrChange w:id="124" w:author="Referee" w:date="2015-08-05T08:20:00Z">
                <w:pPr>
                  <w:spacing w:line="276" w:lineRule="auto"/>
                </w:pPr>
              </w:pPrChange>
            </w:pPr>
            <w:r w:rsidRPr="00371BA9">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7E7D39">
            <w:pPr>
              <w:spacing w:line="480" w:lineRule="auto"/>
              <w:pPrChange w:id="125" w:author="Referee" w:date="2015-08-05T08:20:00Z">
                <w:pPr>
                  <w:spacing w:line="276" w:lineRule="auto"/>
                </w:pPr>
              </w:pPrChange>
            </w:pPr>
            <w:proofErr w:type="spellStart"/>
            <w:r w:rsidRPr="00371BA9">
              <w:t>CVAnnHSNum</w:t>
            </w:r>
            <w:proofErr w:type="spellEnd"/>
          </w:p>
          <w:p w14:paraId="201316D5" w14:textId="77777777" w:rsidR="00466CD0" w:rsidRPr="00371BA9" w:rsidRDefault="00466CD0" w:rsidP="007E7D39">
            <w:pPr>
              <w:spacing w:line="480" w:lineRule="auto"/>
              <w:pPrChange w:id="126" w:author="Referee" w:date="2015-08-05T08:20:00Z">
                <w:pPr>
                  <w:spacing w:line="276" w:lineRule="auto"/>
                </w:pPr>
              </w:pPrChange>
            </w:pPr>
          </w:p>
          <w:p w14:paraId="175FAE8A" w14:textId="77777777" w:rsidR="00466CD0" w:rsidRPr="00371BA9" w:rsidRDefault="00466CD0" w:rsidP="007E7D39">
            <w:pPr>
              <w:spacing w:line="480" w:lineRule="auto"/>
              <w:pPrChange w:id="127" w:author="Referee" w:date="2015-08-05T08:20:00Z">
                <w:pPr>
                  <w:spacing w:line="276" w:lineRule="auto"/>
                </w:pPr>
              </w:pPrChange>
            </w:pPr>
            <w:proofErr w:type="spellStart"/>
            <w:r w:rsidRPr="00371BA9">
              <w:t>CVAnnLSNum</w:t>
            </w:r>
            <w:proofErr w:type="spellEnd"/>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7E7D39">
            <w:pPr>
              <w:spacing w:line="480" w:lineRule="auto"/>
              <w:pPrChange w:id="128" w:author="Referee" w:date="2015-08-05T08:20:00Z">
                <w:pPr>
                  <w:spacing w:line="276" w:lineRule="auto"/>
                </w:pPr>
              </w:pPrChange>
            </w:pPr>
            <w:r w:rsidRPr="00371BA9">
              <w:t>dimensionless</w:t>
            </w:r>
          </w:p>
          <w:p w14:paraId="3E030205" w14:textId="77777777" w:rsidR="00466CD0" w:rsidRPr="00371BA9" w:rsidRDefault="00466CD0" w:rsidP="007E7D39">
            <w:pPr>
              <w:spacing w:line="480" w:lineRule="auto"/>
              <w:pPrChange w:id="129" w:author="Referee" w:date="2015-08-05T08:20:00Z">
                <w:pPr>
                  <w:spacing w:line="276" w:lineRule="auto"/>
                </w:pPr>
              </w:pPrChange>
            </w:pPr>
          </w:p>
          <w:p w14:paraId="147153BC" w14:textId="77777777" w:rsidR="00466CD0" w:rsidRPr="00371BA9" w:rsidRDefault="00466CD0" w:rsidP="007E7D39">
            <w:pPr>
              <w:spacing w:line="480" w:lineRule="auto"/>
              <w:pPrChange w:id="130" w:author="Referee" w:date="2015-08-05T08:20:00Z">
                <w:pPr>
                  <w:spacing w:line="276" w:lineRule="auto"/>
                </w:pPr>
              </w:pPrChange>
            </w:pPr>
            <w:r w:rsidRPr="00371BA9">
              <w:t>dimensionless</w:t>
            </w:r>
          </w:p>
        </w:tc>
        <w:tc>
          <w:tcPr>
            <w:tcW w:w="3351" w:type="dxa"/>
            <w:vMerge/>
            <w:tcBorders>
              <w:left w:val="single" w:sz="4" w:space="0" w:color="auto"/>
            </w:tcBorders>
          </w:tcPr>
          <w:p w14:paraId="5AA60593" w14:textId="77777777" w:rsidR="00466CD0" w:rsidRPr="00371BA9" w:rsidRDefault="00466CD0" w:rsidP="007E7D39">
            <w:pPr>
              <w:spacing w:line="480" w:lineRule="auto"/>
              <w:pPrChange w:id="131" w:author="Referee" w:date="2015-08-05T08:20:00Z">
                <w:pPr>
                  <w:spacing w:line="276" w:lineRule="auto"/>
                </w:pPr>
              </w:pPrChange>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7E7D39">
            <w:pPr>
              <w:spacing w:line="480" w:lineRule="auto"/>
              <w:pPrChange w:id="132" w:author="Referee" w:date="2015-08-05T08:20:00Z">
                <w:pPr>
                  <w:spacing w:line="276" w:lineRule="auto"/>
                </w:pPr>
              </w:pPrChange>
            </w:pPr>
            <w:r w:rsidRPr="00371BA9">
              <w:t>High spell mean duration</w:t>
            </w:r>
          </w:p>
          <w:p w14:paraId="79230A38" w14:textId="77777777" w:rsidR="00466CD0" w:rsidRPr="00371BA9" w:rsidRDefault="00466CD0" w:rsidP="007E7D39">
            <w:pPr>
              <w:spacing w:line="480" w:lineRule="auto"/>
              <w:pPrChange w:id="133" w:author="Referee" w:date="2015-08-05T08:20:00Z">
                <w:pPr>
                  <w:spacing w:line="276" w:lineRule="auto"/>
                </w:pPr>
              </w:pPrChange>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7E7D39">
            <w:pPr>
              <w:spacing w:line="480" w:lineRule="auto"/>
              <w:pPrChange w:id="134" w:author="Referee" w:date="2015-08-05T08:20:00Z">
                <w:pPr>
                  <w:spacing w:line="276" w:lineRule="auto"/>
                </w:pPr>
              </w:pPrChange>
            </w:pPr>
            <w:proofErr w:type="spellStart"/>
            <w:r w:rsidRPr="00371BA9">
              <w:t>HSMeanDur</w:t>
            </w:r>
            <w:proofErr w:type="spellEnd"/>
          </w:p>
          <w:p w14:paraId="103973E2" w14:textId="77777777" w:rsidR="00466CD0" w:rsidRPr="00371BA9" w:rsidRDefault="00466CD0" w:rsidP="007E7D39">
            <w:pPr>
              <w:spacing w:line="480" w:lineRule="auto"/>
              <w:pPrChange w:id="135" w:author="Referee" w:date="2015-08-05T08:20:00Z">
                <w:pPr>
                  <w:spacing w:line="276" w:lineRule="auto"/>
                </w:pPr>
              </w:pPrChange>
            </w:pPr>
          </w:p>
          <w:p w14:paraId="071F6EFC" w14:textId="77777777" w:rsidR="00466CD0" w:rsidRPr="00371BA9" w:rsidRDefault="00466CD0" w:rsidP="007E7D39">
            <w:pPr>
              <w:spacing w:line="480" w:lineRule="auto"/>
              <w:pPrChange w:id="136" w:author="Referee" w:date="2015-08-05T08:20:00Z">
                <w:pPr>
                  <w:spacing w:line="276" w:lineRule="auto"/>
                </w:pPr>
              </w:pPrChange>
            </w:pPr>
            <w:proofErr w:type="spellStart"/>
            <w:r w:rsidRPr="00371BA9">
              <w:t>LSMeanDur</w:t>
            </w:r>
            <w:proofErr w:type="spellEnd"/>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7E7D39">
            <w:pPr>
              <w:spacing w:line="480" w:lineRule="auto"/>
              <w:pPrChange w:id="137" w:author="Referee" w:date="2015-08-05T08:20:00Z">
                <w:pPr>
                  <w:spacing w:line="276" w:lineRule="auto"/>
                </w:pPr>
              </w:pPrChange>
            </w:pPr>
            <w:r w:rsidRPr="00371BA9">
              <w:t>days</w:t>
            </w:r>
          </w:p>
          <w:p w14:paraId="58800A62" w14:textId="77777777" w:rsidR="00466CD0" w:rsidRPr="00371BA9" w:rsidRDefault="00466CD0" w:rsidP="007E7D39">
            <w:pPr>
              <w:spacing w:line="480" w:lineRule="auto"/>
              <w:pPrChange w:id="138" w:author="Referee" w:date="2015-08-05T08:20:00Z">
                <w:pPr>
                  <w:spacing w:line="276" w:lineRule="auto"/>
                </w:pPr>
              </w:pPrChange>
            </w:pPr>
          </w:p>
          <w:p w14:paraId="431B431E" w14:textId="77777777" w:rsidR="00466CD0" w:rsidRPr="00371BA9" w:rsidRDefault="00466CD0" w:rsidP="007E7D39">
            <w:pPr>
              <w:spacing w:line="480" w:lineRule="auto"/>
              <w:pPrChange w:id="139" w:author="Referee" w:date="2015-08-05T08:20:00Z">
                <w:pPr>
                  <w:spacing w:line="276" w:lineRule="auto"/>
                </w:pPr>
              </w:pPrChange>
            </w:pPr>
            <w:r w:rsidRPr="00371BA9">
              <w:t>days</w:t>
            </w:r>
          </w:p>
        </w:tc>
        <w:tc>
          <w:tcPr>
            <w:tcW w:w="3351" w:type="dxa"/>
            <w:vMerge/>
            <w:tcBorders>
              <w:left w:val="single" w:sz="4" w:space="0" w:color="auto"/>
            </w:tcBorders>
          </w:tcPr>
          <w:p w14:paraId="07EAB6DC" w14:textId="77777777" w:rsidR="00466CD0" w:rsidRPr="00371BA9" w:rsidRDefault="00466CD0" w:rsidP="007E7D39">
            <w:pPr>
              <w:spacing w:line="480" w:lineRule="auto"/>
              <w:pPrChange w:id="140" w:author="Referee" w:date="2015-08-05T08:20:00Z">
                <w:pPr>
                  <w:spacing w:line="276" w:lineRule="auto"/>
                </w:pPr>
              </w:pPrChange>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7E7D39">
            <w:pPr>
              <w:spacing w:line="480" w:lineRule="auto"/>
              <w:pPrChange w:id="141" w:author="Referee" w:date="2015-08-05T08:20:00Z">
                <w:pPr>
                  <w:spacing w:line="276" w:lineRule="auto"/>
                </w:pPr>
              </w:pPrChange>
            </w:pPr>
            <w:r w:rsidRPr="00371BA9">
              <w:t>CV of all years’ high spell mean duration</w:t>
            </w:r>
          </w:p>
          <w:p w14:paraId="4527158E" w14:textId="77777777" w:rsidR="00466CD0" w:rsidRPr="00371BA9" w:rsidRDefault="00466CD0" w:rsidP="007E7D39">
            <w:pPr>
              <w:spacing w:line="480" w:lineRule="auto"/>
              <w:pPrChange w:id="142" w:author="Referee" w:date="2015-08-05T08:20:00Z">
                <w:pPr>
                  <w:spacing w:line="276" w:lineRule="auto"/>
                </w:pPr>
              </w:pPrChange>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7E7D39">
            <w:pPr>
              <w:spacing w:line="480" w:lineRule="auto"/>
              <w:pPrChange w:id="143" w:author="Referee" w:date="2015-08-05T08:20:00Z">
                <w:pPr>
                  <w:spacing w:line="276" w:lineRule="auto"/>
                </w:pPr>
              </w:pPrChange>
            </w:pPr>
            <w:proofErr w:type="spellStart"/>
            <w:r w:rsidRPr="00371BA9">
              <w:t>HSMeanDur</w:t>
            </w:r>
            <w:proofErr w:type="spellEnd"/>
          </w:p>
          <w:p w14:paraId="58184717" w14:textId="77777777" w:rsidR="00466CD0" w:rsidRPr="00371BA9" w:rsidRDefault="00466CD0" w:rsidP="007E7D39">
            <w:pPr>
              <w:spacing w:line="480" w:lineRule="auto"/>
              <w:pPrChange w:id="144" w:author="Referee" w:date="2015-08-05T08:20:00Z">
                <w:pPr>
                  <w:spacing w:line="276" w:lineRule="auto"/>
                </w:pPr>
              </w:pPrChange>
            </w:pPr>
          </w:p>
          <w:p w14:paraId="366C1060" w14:textId="77777777" w:rsidR="00466CD0" w:rsidRPr="00371BA9" w:rsidRDefault="00466CD0" w:rsidP="007E7D39">
            <w:pPr>
              <w:spacing w:line="480" w:lineRule="auto"/>
              <w:pPrChange w:id="145" w:author="Referee" w:date="2015-08-05T08:20:00Z">
                <w:pPr>
                  <w:spacing w:line="276" w:lineRule="auto"/>
                </w:pPr>
              </w:pPrChange>
            </w:pPr>
            <w:proofErr w:type="spellStart"/>
            <w:r w:rsidRPr="00371BA9">
              <w:t>LSMeanDur</w:t>
            </w:r>
            <w:proofErr w:type="spellEnd"/>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7E7D39">
            <w:pPr>
              <w:spacing w:line="480" w:lineRule="auto"/>
              <w:pPrChange w:id="146" w:author="Referee" w:date="2015-08-05T08:20:00Z">
                <w:pPr>
                  <w:spacing w:line="276" w:lineRule="auto"/>
                </w:pPr>
              </w:pPrChange>
            </w:pPr>
            <w:r w:rsidRPr="00371BA9">
              <w:t>dimensionless</w:t>
            </w:r>
          </w:p>
          <w:p w14:paraId="73190914" w14:textId="77777777" w:rsidR="00466CD0" w:rsidRPr="00371BA9" w:rsidRDefault="00466CD0" w:rsidP="007E7D39">
            <w:pPr>
              <w:spacing w:line="480" w:lineRule="auto"/>
              <w:pPrChange w:id="147" w:author="Referee" w:date="2015-08-05T08:20:00Z">
                <w:pPr>
                  <w:spacing w:line="276" w:lineRule="auto"/>
                </w:pPr>
              </w:pPrChange>
            </w:pPr>
          </w:p>
          <w:p w14:paraId="227E3D21" w14:textId="77777777" w:rsidR="00466CD0" w:rsidRPr="00371BA9" w:rsidRDefault="00466CD0" w:rsidP="007E7D39">
            <w:pPr>
              <w:spacing w:line="480" w:lineRule="auto"/>
              <w:pPrChange w:id="148" w:author="Referee" w:date="2015-08-05T08:20:00Z">
                <w:pPr>
                  <w:spacing w:line="276" w:lineRule="auto"/>
                </w:pPr>
              </w:pPrChange>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7E7D39">
            <w:pPr>
              <w:spacing w:line="480" w:lineRule="auto"/>
              <w:pPrChange w:id="149" w:author="Referee" w:date="2015-08-05T08:20:00Z">
                <w:pPr>
                  <w:spacing w:line="276" w:lineRule="auto"/>
                </w:pPr>
              </w:pPrChange>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7E7D39">
            <w:pPr>
              <w:spacing w:line="480" w:lineRule="auto"/>
              <w:rPr>
                <w:i/>
              </w:rPr>
              <w:pPrChange w:id="150" w:author="Referee" w:date="2015-08-05T08:20:00Z">
                <w:pPr>
                  <w:spacing w:line="276" w:lineRule="auto"/>
                </w:pPr>
              </w:pPrChange>
            </w:pPr>
            <w:proofErr w:type="spellStart"/>
            <w:r w:rsidRPr="00371BA9">
              <w:rPr>
                <w:i/>
              </w:rPr>
              <w:lastRenderedPageBreak/>
              <w:t>Baseflow</w:t>
            </w:r>
            <w:proofErr w:type="spellEnd"/>
            <w:r w:rsidRPr="00371BA9">
              <w:rPr>
                <w:i/>
              </w:rPr>
              <w:t xml:space="preserve">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7E7D39">
            <w:pPr>
              <w:spacing w:line="480" w:lineRule="auto"/>
              <w:pPrChange w:id="151" w:author="Referee" w:date="2015-08-05T08:20:00Z">
                <w:pPr>
                  <w:spacing w:line="276" w:lineRule="auto"/>
                </w:pPr>
              </w:pPrChange>
            </w:pPr>
            <w:proofErr w:type="spellStart"/>
            <w:r w:rsidRPr="00371BA9">
              <w:t>Baseflow</w:t>
            </w:r>
            <w:proofErr w:type="spellEnd"/>
            <w:r w:rsidRPr="00371BA9">
              <w:t xml:space="preserve"> index</w:t>
            </w:r>
          </w:p>
          <w:p w14:paraId="7E95EBBB" w14:textId="77777777" w:rsidR="00466CD0" w:rsidRPr="00371BA9" w:rsidRDefault="00466CD0" w:rsidP="007E7D39">
            <w:pPr>
              <w:spacing w:line="480" w:lineRule="auto"/>
              <w:pPrChange w:id="152" w:author="Referee" w:date="2015-08-05T08:20:00Z">
                <w:pPr>
                  <w:spacing w:line="276" w:lineRule="auto"/>
                </w:pPr>
              </w:pPrChange>
            </w:pPr>
            <w:r w:rsidRPr="00371BA9">
              <w:t xml:space="preserve">CV of all year’s </w:t>
            </w:r>
            <w:proofErr w:type="spellStart"/>
            <w:r w:rsidRPr="00371BA9">
              <w:t>baseflow</w:t>
            </w:r>
            <w:proofErr w:type="spellEnd"/>
            <w:r w:rsidRPr="00371BA9">
              <w:t xml:space="preserve"> index</w:t>
            </w:r>
          </w:p>
        </w:tc>
        <w:tc>
          <w:tcPr>
            <w:tcW w:w="1902" w:type="dxa"/>
            <w:tcBorders>
              <w:top w:val="nil"/>
              <w:left w:val="single" w:sz="4" w:space="0" w:color="auto"/>
              <w:right w:val="single" w:sz="4" w:space="0" w:color="auto"/>
            </w:tcBorders>
          </w:tcPr>
          <w:p w14:paraId="588160F0" w14:textId="77777777" w:rsidR="00466CD0" w:rsidRPr="00371BA9" w:rsidRDefault="00466CD0" w:rsidP="007E7D39">
            <w:pPr>
              <w:spacing w:line="480" w:lineRule="auto"/>
              <w:pPrChange w:id="153" w:author="Referee" w:date="2015-08-05T08:20:00Z">
                <w:pPr>
                  <w:spacing w:line="276" w:lineRule="auto"/>
                </w:pPr>
              </w:pPrChange>
            </w:pPr>
            <w:r w:rsidRPr="00371BA9">
              <w:t>BFI</w:t>
            </w:r>
          </w:p>
          <w:p w14:paraId="7670C8B3" w14:textId="77777777" w:rsidR="00466CD0" w:rsidRPr="00371BA9" w:rsidRDefault="00466CD0" w:rsidP="007E7D39">
            <w:pPr>
              <w:spacing w:line="480" w:lineRule="auto"/>
              <w:pPrChange w:id="154" w:author="Referee" w:date="2015-08-05T08:20:00Z">
                <w:pPr>
                  <w:spacing w:line="276" w:lineRule="auto"/>
                </w:pPr>
              </w:pPrChange>
            </w:pPr>
            <w:proofErr w:type="spellStart"/>
            <w:r w:rsidRPr="00371BA9">
              <w:t>CVAnnBFI</w:t>
            </w:r>
            <w:proofErr w:type="spellEnd"/>
          </w:p>
        </w:tc>
        <w:tc>
          <w:tcPr>
            <w:tcW w:w="1559" w:type="dxa"/>
            <w:tcBorders>
              <w:top w:val="nil"/>
              <w:left w:val="single" w:sz="4" w:space="0" w:color="auto"/>
              <w:right w:val="single" w:sz="4" w:space="0" w:color="auto"/>
            </w:tcBorders>
          </w:tcPr>
          <w:p w14:paraId="5FD08259" w14:textId="77777777" w:rsidR="00466CD0" w:rsidRPr="00371BA9" w:rsidRDefault="00466CD0" w:rsidP="007E7D39">
            <w:pPr>
              <w:spacing w:line="480" w:lineRule="auto"/>
              <w:pPrChange w:id="155" w:author="Referee" w:date="2015-08-05T08:20:00Z">
                <w:pPr>
                  <w:spacing w:line="276" w:lineRule="auto"/>
                </w:pPr>
              </w:pPrChange>
            </w:pPr>
            <w:r w:rsidRPr="00371BA9">
              <w:t>dimensionless</w:t>
            </w:r>
          </w:p>
          <w:p w14:paraId="5D256BF8" w14:textId="77777777" w:rsidR="00466CD0" w:rsidRPr="00371BA9" w:rsidRDefault="00466CD0" w:rsidP="007E7D39">
            <w:pPr>
              <w:spacing w:line="480" w:lineRule="auto"/>
              <w:pPrChange w:id="156" w:author="Referee" w:date="2015-08-05T08:20:00Z">
                <w:pPr>
                  <w:spacing w:line="276" w:lineRule="auto"/>
                </w:pPr>
              </w:pPrChange>
            </w:pPr>
            <w:r w:rsidRPr="00371BA9">
              <w:t>dimensionless</w:t>
            </w:r>
          </w:p>
        </w:tc>
        <w:tc>
          <w:tcPr>
            <w:tcW w:w="3351" w:type="dxa"/>
            <w:tcBorders>
              <w:left w:val="single" w:sz="4" w:space="0" w:color="auto"/>
            </w:tcBorders>
          </w:tcPr>
          <w:p w14:paraId="7FABE88D" w14:textId="29BA185F" w:rsidR="00466CD0" w:rsidRPr="00371BA9" w:rsidRDefault="00466CD0" w:rsidP="007E7D39">
            <w:pPr>
              <w:spacing w:line="480" w:lineRule="auto"/>
              <w:pPrChange w:id="157" w:author="Referee" w:date="2015-08-05T08:20:00Z">
                <w:pPr>
                  <w:spacing w:line="276" w:lineRule="auto"/>
                </w:pPr>
              </w:pPrChange>
            </w:pPr>
            <w:proofErr w:type="spellStart"/>
            <w:r w:rsidRPr="00371BA9">
              <w:t>Baseflow</w:t>
            </w:r>
            <w:proofErr w:type="spellEnd"/>
            <w:r w:rsidRPr="00371BA9">
              <w:t xml:space="preserve"> index is calculated using the ratio of flow during average conditions to total flow. It is a useful metric of </w:t>
            </w:r>
            <w:proofErr w:type="spellStart"/>
            <w:r w:rsidRPr="00371BA9">
              <w:t>perenniality</w:t>
            </w:r>
            <w:proofErr w:type="spellEnd"/>
            <w:r w:rsidRPr="00371BA9">
              <w:t xml:space="preserve"> of water availability, in that it is maximised when average flow conditions dominate, and minimised when total flow is dominated by above average flow events.</w:t>
            </w:r>
            <w:r w:rsidR="000A6C14">
              <w:t xml:space="preserve"> Thus higher </w:t>
            </w:r>
            <w:proofErr w:type="spellStart"/>
            <w:r w:rsidR="000A6C14">
              <w:t>baseflow</w:t>
            </w:r>
            <w:proofErr w:type="spellEnd"/>
            <w:r w:rsidR="000A6C14">
              <w:t xml:space="preserve">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7E7D39">
            <w:pPr>
              <w:spacing w:line="480" w:lineRule="auto"/>
              <w:pPrChange w:id="158" w:author="Referee" w:date="2015-08-05T08:20:00Z">
                <w:pPr>
                  <w:spacing w:line="276" w:lineRule="auto"/>
                </w:pPr>
              </w:pPrChange>
            </w:pPr>
            <w:r w:rsidRPr="00371BA9">
              <w:rPr>
                <w:i/>
              </w:rPr>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7E7D39">
            <w:pPr>
              <w:spacing w:line="480" w:lineRule="auto"/>
              <w:pPrChange w:id="159" w:author="Referee" w:date="2015-08-05T08:20:00Z">
                <w:pPr>
                  <w:spacing w:line="276" w:lineRule="auto"/>
                </w:pPr>
              </w:pPrChange>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7E7D39">
            <w:pPr>
              <w:spacing w:line="480" w:lineRule="auto"/>
              <w:pPrChange w:id="160" w:author="Referee" w:date="2015-08-05T08:20:00Z">
                <w:pPr>
                  <w:spacing w:line="276" w:lineRule="auto"/>
                </w:pPr>
              </w:pPrChange>
            </w:pPr>
            <w:proofErr w:type="spellStart"/>
            <w:r w:rsidRPr="00371BA9">
              <w:t>C_MinM</w:t>
            </w:r>
            <w:proofErr w:type="spellEnd"/>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7E7D39">
            <w:pPr>
              <w:spacing w:line="480" w:lineRule="auto"/>
              <w:pPrChange w:id="161" w:author="Referee" w:date="2015-08-05T08:20:00Z">
                <w:pPr>
                  <w:spacing w:line="276" w:lineRule="auto"/>
                </w:pPr>
              </w:pPrChange>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7E7D39">
            <w:pPr>
              <w:spacing w:line="480" w:lineRule="auto"/>
              <w:pPrChange w:id="162" w:author="Referee" w:date="2015-08-05T08:20:00Z">
                <w:pPr>
                  <w:spacing w:line="276" w:lineRule="auto"/>
                </w:pPr>
              </w:pPrChange>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7E7D39">
            <w:pPr>
              <w:spacing w:line="480" w:lineRule="auto"/>
              <w:pPrChange w:id="163" w:author="Referee" w:date="2015-08-05T08:20:00Z">
                <w:pPr>
                  <w:spacing w:line="276" w:lineRule="auto"/>
                </w:pPr>
              </w:pPrChange>
            </w:pPr>
            <w:r w:rsidRPr="00371BA9">
              <w:rPr>
                <w:iCs/>
              </w:rPr>
              <w:t>Constancy</w:t>
            </w:r>
            <w:r w:rsidRPr="00371BA9">
              <w:t xml:space="preserve"> (C) measures uniformity of flow across seasons, and is </w:t>
            </w:r>
            <w:r w:rsidRPr="00371BA9">
              <w:lastRenderedPageBreak/>
              <w:t xml:space="preserve">maximised when flow conditions do not differ between seasons. </w:t>
            </w:r>
            <w:r w:rsidRPr="00371BA9">
              <w:rPr>
                <w:iCs/>
              </w:rPr>
              <w:t>Contingency (M)</w:t>
            </w:r>
            <w:r w:rsidRPr="00371BA9">
              <w:t xml:space="preserve"> is a measure of </w:t>
            </w:r>
            <w:proofErr w:type="spellStart"/>
            <w:r w:rsidRPr="00371BA9">
              <w:t>interannual</w:t>
            </w:r>
            <w:proofErr w:type="spellEnd"/>
            <w:r w:rsidRPr="00371BA9">
              <w:t xml:space="preserve">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7E7D39">
            <w:pPr>
              <w:spacing w:line="480" w:lineRule="auto"/>
              <w:pPrChange w:id="164" w:author="Referee" w:date="2015-08-05T08:20:00Z">
                <w:pPr>
                  <w:spacing w:line="276" w:lineRule="auto"/>
                </w:pPr>
              </w:pPrChange>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7E7D39">
            <w:pPr>
              <w:spacing w:line="480" w:lineRule="auto"/>
              <w:pPrChange w:id="165" w:author="Referee" w:date="2015-08-05T08:20:00Z">
                <w:pPr>
                  <w:spacing w:line="276" w:lineRule="auto"/>
                </w:pPr>
              </w:pPrChange>
            </w:pPr>
            <w:proofErr w:type="spellStart"/>
            <w:r w:rsidRPr="00371BA9">
              <w:t>M_MinM</w:t>
            </w:r>
            <w:proofErr w:type="spellEnd"/>
          </w:p>
        </w:tc>
        <w:tc>
          <w:tcPr>
            <w:tcW w:w="1559" w:type="dxa"/>
            <w:tcBorders>
              <w:left w:val="single" w:sz="4" w:space="0" w:color="auto"/>
              <w:right w:val="single" w:sz="4" w:space="0" w:color="auto"/>
            </w:tcBorders>
          </w:tcPr>
          <w:p w14:paraId="3D8ED423" w14:textId="70DD5465" w:rsidR="00466CD0" w:rsidRPr="00371BA9" w:rsidRDefault="005C63D9" w:rsidP="007E7D39">
            <w:pPr>
              <w:spacing w:line="480" w:lineRule="auto"/>
              <w:pPrChange w:id="166" w:author="Referee" w:date="2015-08-05T08:20:00Z">
                <w:pPr>
                  <w:spacing w:line="276" w:lineRule="auto"/>
                </w:pPr>
              </w:pPrChange>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7E7D39">
            <w:pPr>
              <w:spacing w:line="480" w:lineRule="auto"/>
              <w:pPrChange w:id="167" w:author="Referee" w:date="2015-08-05T08:20:00Z">
                <w:pPr>
                  <w:spacing w:line="276" w:lineRule="auto"/>
                </w:pPr>
              </w:pPrChange>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7E7D39">
            <w:pPr>
              <w:spacing w:line="480" w:lineRule="auto"/>
              <w:pPrChange w:id="168" w:author="Referee" w:date="2015-08-05T08:20:00Z">
                <w:pPr>
                  <w:spacing w:line="276" w:lineRule="auto"/>
                </w:pPr>
              </w:pPrChange>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7E7D39">
            <w:pPr>
              <w:spacing w:line="480" w:lineRule="auto"/>
              <w:pPrChange w:id="169" w:author="Referee" w:date="2015-08-05T08:20:00Z">
                <w:pPr>
                  <w:spacing w:line="276" w:lineRule="auto"/>
                </w:pPr>
              </w:pPrChange>
            </w:pPr>
            <w:proofErr w:type="spellStart"/>
            <w:r w:rsidRPr="00371BA9">
              <w:t>C_MaxM</w:t>
            </w:r>
            <w:proofErr w:type="spellEnd"/>
          </w:p>
        </w:tc>
        <w:tc>
          <w:tcPr>
            <w:tcW w:w="1559" w:type="dxa"/>
            <w:tcBorders>
              <w:left w:val="single" w:sz="4" w:space="0" w:color="auto"/>
              <w:right w:val="single" w:sz="4" w:space="0" w:color="auto"/>
            </w:tcBorders>
          </w:tcPr>
          <w:p w14:paraId="0BA3328C" w14:textId="07A588E6" w:rsidR="00466CD0" w:rsidRPr="00371BA9" w:rsidRDefault="000A6C14" w:rsidP="007E7D39">
            <w:pPr>
              <w:spacing w:line="480" w:lineRule="auto"/>
              <w:pPrChange w:id="170" w:author="Referee" w:date="2015-08-05T08:20:00Z">
                <w:pPr>
                  <w:spacing w:line="276" w:lineRule="auto"/>
                </w:pPr>
              </w:pPrChange>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7E7D39">
            <w:pPr>
              <w:spacing w:line="480" w:lineRule="auto"/>
              <w:pPrChange w:id="171" w:author="Referee" w:date="2015-08-05T08:20:00Z">
                <w:pPr>
                  <w:spacing w:line="276" w:lineRule="auto"/>
                </w:pPr>
              </w:pPrChange>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7E7D39">
            <w:pPr>
              <w:spacing w:line="480" w:lineRule="auto"/>
              <w:pPrChange w:id="172" w:author="Referee" w:date="2015-08-05T08:20:00Z">
                <w:pPr>
                  <w:spacing w:line="276" w:lineRule="auto"/>
                </w:pPr>
              </w:pPrChange>
            </w:pPr>
            <w:r w:rsidRPr="00371BA9">
              <w:lastRenderedPageBreak/>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7E7D39">
            <w:pPr>
              <w:spacing w:line="480" w:lineRule="auto"/>
              <w:pPrChange w:id="173" w:author="Referee" w:date="2015-08-05T08:20:00Z">
                <w:pPr>
                  <w:spacing w:line="276" w:lineRule="auto"/>
                </w:pPr>
              </w:pPrChange>
            </w:pPr>
            <w:proofErr w:type="spellStart"/>
            <w:r w:rsidRPr="00371BA9">
              <w:t>M_MaxM</w:t>
            </w:r>
            <w:proofErr w:type="spellEnd"/>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7E7D39">
            <w:pPr>
              <w:spacing w:line="480" w:lineRule="auto"/>
              <w:pPrChange w:id="174" w:author="Referee" w:date="2015-08-05T08:20:00Z">
                <w:pPr>
                  <w:spacing w:line="276" w:lineRule="auto"/>
                </w:pPr>
              </w:pPrChange>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7E7D39">
            <w:pPr>
              <w:spacing w:line="480" w:lineRule="auto"/>
              <w:pPrChange w:id="175" w:author="Referee" w:date="2015-08-05T08:20:00Z">
                <w:pPr>
                  <w:spacing w:line="276" w:lineRule="auto"/>
                </w:pPr>
              </w:pPrChange>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7E7D39">
            <w:pPr>
              <w:spacing w:line="480" w:lineRule="auto"/>
              <w:rPr>
                <w:i/>
              </w:rPr>
              <w:pPrChange w:id="176" w:author="Referee" w:date="2015-08-05T08:20:00Z">
                <w:pPr>
                  <w:spacing w:line="276" w:lineRule="auto"/>
                </w:pPr>
              </w:pPrChange>
            </w:pPr>
            <w:r w:rsidRPr="00371BA9">
              <w:rPr>
                <w:i/>
              </w:rPr>
              <w:lastRenderedPageBreak/>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7E7D39">
            <w:pPr>
              <w:spacing w:line="480" w:lineRule="auto"/>
              <w:pPrChange w:id="177" w:author="Referee" w:date="2015-08-05T08:20:00Z">
                <w:pPr>
                  <w:spacing w:line="276" w:lineRule="auto"/>
                </w:pPr>
              </w:pPrChange>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7E7D39">
            <w:pPr>
              <w:spacing w:line="480" w:lineRule="auto"/>
              <w:pPrChange w:id="178" w:author="Referee" w:date="2015-08-05T08:20:00Z">
                <w:pPr>
                  <w:spacing w:line="276" w:lineRule="auto"/>
                </w:pPr>
              </w:pPrChange>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7E7D39">
            <w:pPr>
              <w:spacing w:line="480" w:lineRule="auto"/>
              <w:pPrChange w:id="179" w:author="Referee" w:date="2015-08-05T08:20:00Z">
                <w:pPr>
                  <w:spacing w:line="276" w:lineRule="auto"/>
                </w:pPr>
              </w:pPrChange>
            </w:pPr>
          </w:p>
        </w:tc>
        <w:tc>
          <w:tcPr>
            <w:tcW w:w="3351" w:type="dxa"/>
            <w:vMerge w:val="restart"/>
            <w:tcBorders>
              <w:top w:val="single" w:sz="4" w:space="0" w:color="auto"/>
              <w:left w:val="single" w:sz="4" w:space="0" w:color="auto"/>
            </w:tcBorders>
          </w:tcPr>
          <w:p w14:paraId="701F659A" w14:textId="37FBF8C1" w:rsidR="00466CD0" w:rsidRPr="00371BA9" w:rsidRDefault="00466CD0" w:rsidP="007E7D39">
            <w:pPr>
              <w:spacing w:line="480" w:lineRule="auto"/>
              <w:pPrChange w:id="180" w:author="Referee" w:date="2015-08-05T08:20:00Z">
                <w:pPr>
                  <w:spacing w:line="276" w:lineRule="auto"/>
                </w:pPr>
              </w:pPrChange>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7E7D39">
            <w:pPr>
              <w:spacing w:line="480" w:lineRule="auto"/>
              <w:pPrChange w:id="181" w:author="Referee" w:date="2015-08-05T08:20:00Z">
                <w:pPr>
                  <w:spacing w:line="276" w:lineRule="auto"/>
                  <w:jc w:val="both"/>
                </w:pPr>
              </w:pPrChange>
            </w:pPr>
            <w:r w:rsidRPr="00371BA9">
              <w:t>Average mean daily dry season flow *</w:t>
            </w:r>
          </w:p>
          <w:p w14:paraId="77780C3A" w14:textId="77777777" w:rsidR="00466CD0" w:rsidRPr="00371BA9" w:rsidRDefault="00466CD0" w:rsidP="007E7D39">
            <w:pPr>
              <w:spacing w:line="480" w:lineRule="auto"/>
              <w:pPrChange w:id="182" w:author="Referee" w:date="2015-08-05T08:20:00Z">
                <w:pPr>
                  <w:spacing w:line="276" w:lineRule="auto"/>
                  <w:jc w:val="both"/>
                </w:pPr>
              </w:pPrChange>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7E7D39">
            <w:pPr>
              <w:spacing w:line="480" w:lineRule="auto"/>
              <w:pPrChange w:id="183" w:author="Referee" w:date="2015-08-05T08:20:00Z">
                <w:pPr>
                  <w:spacing w:line="276" w:lineRule="auto"/>
                  <w:jc w:val="both"/>
                </w:pPr>
              </w:pPrChange>
            </w:pPr>
            <w:proofErr w:type="spellStart"/>
            <w:r w:rsidRPr="00371BA9">
              <w:t>MDFMDFDry</w:t>
            </w:r>
            <w:proofErr w:type="spellEnd"/>
          </w:p>
          <w:p w14:paraId="0CA9A4C3" w14:textId="77777777" w:rsidR="00466CD0" w:rsidRPr="00371BA9" w:rsidRDefault="00466CD0" w:rsidP="007E7D39">
            <w:pPr>
              <w:spacing w:line="480" w:lineRule="auto"/>
              <w:pPrChange w:id="184" w:author="Referee" w:date="2015-08-05T08:20:00Z">
                <w:pPr>
                  <w:spacing w:line="276" w:lineRule="auto"/>
                  <w:jc w:val="both"/>
                </w:pPr>
              </w:pPrChange>
            </w:pPr>
          </w:p>
          <w:p w14:paraId="6322919F" w14:textId="77777777" w:rsidR="00466CD0" w:rsidRPr="00371BA9" w:rsidRDefault="00466CD0" w:rsidP="007E7D39">
            <w:pPr>
              <w:spacing w:line="480" w:lineRule="auto"/>
              <w:pPrChange w:id="185" w:author="Referee" w:date="2015-08-05T08:20:00Z">
                <w:pPr>
                  <w:spacing w:line="276" w:lineRule="auto"/>
                  <w:jc w:val="both"/>
                </w:pPr>
              </w:pPrChange>
            </w:pPr>
            <w:proofErr w:type="spellStart"/>
            <w:r w:rsidRPr="00371BA9">
              <w:t>MDFMDFWet</w:t>
            </w:r>
            <w:proofErr w:type="spellEnd"/>
          </w:p>
        </w:tc>
        <w:tc>
          <w:tcPr>
            <w:tcW w:w="1559" w:type="dxa"/>
            <w:tcBorders>
              <w:left w:val="single" w:sz="4" w:space="0" w:color="auto"/>
              <w:right w:val="single" w:sz="4" w:space="0" w:color="auto"/>
            </w:tcBorders>
          </w:tcPr>
          <w:p w14:paraId="40397739" w14:textId="77777777" w:rsidR="00466CD0" w:rsidRPr="00371BA9" w:rsidRDefault="00466CD0" w:rsidP="007E7D39">
            <w:pPr>
              <w:spacing w:line="480" w:lineRule="auto"/>
              <w:pPrChange w:id="186" w:author="Referee" w:date="2015-08-05T08:20:00Z">
                <w:pPr>
                  <w:spacing w:line="276" w:lineRule="auto"/>
                  <w:jc w:val="both"/>
                </w:pPr>
              </w:pPrChange>
            </w:pPr>
            <w:r w:rsidRPr="00371BA9">
              <w:t>dimensionless</w:t>
            </w:r>
          </w:p>
          <w:p w14:paraId="779FA636" w14:textId="77777777" w:rsidR="00466CD0" w:rsidRPr="00371BA9" w:rsidRDefault="00466CD0" w:rsidP="007E7D39">
            <w:pPr>
              <w:spacing w:line="480" w:lineRule="auto"/>
              <w:pPrChange w:id="187" w:author="Referee" w:date="2015-08-05T08:20:00Z">
                <w:pPr>
                  <w:spacing w:line="276" w:lineRule="auto"/>
                  <w:jc w:val="both"/>
                </w:pPr>
              </w:pPrChange>
            </w:pPr>
          </w:p>
          <w:p w14:paraId="42B86405" w14:textId="77777777" w:rsidR="00466CD0" w:rsidRPr="00371BA9" w:rsidRDefault="00466CD0" w:rsidP="007E7D39">
            <w:pPr>
              <w:spacing w:line="480" w:lineRule="auto"/>
              <w:pPrChange w:id="188" w:author="Referee" w:date="2015-08-05T08:20:00Z">
                <w:pPr>
                  <w:spacing w:line="276" w:lineRule="auto"/>
                  <w:jc w:val="both"/>
                </w:pPr>
              </w:pPrChange>
            </w:pPr>
            <w:r w:rsidRPr="00371BA9">
              <w:t>dimensionless</w:t>
            </w:r>
          </w:p>
        </w:tc>
        <w:tc>
          <w:tcPr>
            <w:tcW w:w="3351" w:type="dxa"/>
            <w:vMerge/>
            <w:tcBorders>
              <w:left w:val="single" w:sz="4" w:space="0" w:color="auto"/>
            </w:tcBorders>
          </w:tcPr>
          <w:p w14:paraId="36E1FE24" w14:textId="77777777" w:rsidR="00466CD0" w:rsidRPr="00371BA9" w:rsidRDefault="00466CD0" w:rsidP="007E7D39">
            <w:pPr>
              <w:spacing w:line="480" w:lineRule="auto"/>
              <w:pPrChange w:id="189" w:author="Referee" w:date="2015-08-05T08:20:00Z">
                <w:pPr>
                  <w:spacing w:line="276" w:lineRule="auto"/>
                  <w:jc w:val="both"/>
                </w:pPr>
              </w:pPrChange>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7E7D39">
            <w:pPr>
              <w:spacing w:line="480" w:lineRule="auto"/>
              <w:pPrChange w:id="190" w:author="Referee" w:date="2015-08-05T08:20:00Z">
                <w:pPr>
                  <w:spacing w:line="276" w:lineRule="auto"/>
                  <w:jc w:val="both"/>
                </w:pPr>
              </w:pPrChange>
            </w:pPr>
            <w:r w:rsidRPr="00371BA9">
              <w:t>CV of mean daily dry season flow</w:t>
            </w:r>
          </w:p>
          <w:p w14:paraId="014F0C7F" w14:textId="77777777" w:rsidR="00466CD0" w:rsidRPr="00371BA9" w:rsidRDefault="00466CD0" w:rsidP="007E7D39">
            <w:pPr>
              <w:spacing w:line="480" w:lineRule="auto"/>
              <w:pPrChange w:id="191" w:author="Referee" w:date="2015-08-05T08:20:00Z">
                <w:pPr>
                  <w:spacing w:line="276" w:lineRule="auto"/>
                  <w:jc w:val="both"/>
                </w:pPr>
              </w:pPrChange>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7E7D39">
            <w:pPr>
              <w:spacing w:line="480" w:lineRule="auto"/>
              <w:pPrChange w:id="192" w:author="Referee" w:date="2015-08-05T08:20:00Z">
                <w:pPr>
                  <w:spacing w:line="276" w:lineRule="auto"/>
                  <w:jc w:val="both"/>
                </w:pPr>
              </w:pPrChange>
            </w:pPr>
            <w:proofErr w:type="spellStart"/>
            <w:r w:rsidRPr="00371BA9">
              <w:t>CVMDFDry</w:t>
            </w:r>
            <w:proofErr w:type="spellEnd"/>
          </w:p>
          <w:p w14:paraId="7F1DD8F3" w14:textId="77777777" w:rsidR="00466CD0" w:rsidRPr="00371BA9" w:rsidRDefault="00466CD0" w:rsidP="007E7D39">
            <w:pPr>
              <w:spacing w:line="480" w:lineRule="auto"/>
              <w:pPrChange w:id="193" w:author="Referee" w:date="2015-08-05T08:20:00Z">
                <w:pPr>
                  <w:spacing w:line="276" w:lineRule="auto"/>
                  <w:jc w:val="both"/>
                </w:pPr>
              </w:pPrChange>
            </w:pPr>
          </w:p>
          <w:p w14:paraId="3718EB19" w14:textId="77777777" w:rsidR="00466CD0" w:rsidRPr="00371BA9" w:rsidRDefault="00466CD0" w:rsidP="007E7D39">
            <w:pPr>
              <w:spacing w:line="480" w:lineRule="auto"/>
              <w:pPrChange w:id="194" w:author="Referee" w:date="2015-08-05T08:20:00Z">
                <w:pPr>
                  <w:spacing w:line="276" w:lineRule="auto"/>
                  <w:jc w:val="both"/>
                </w:pPr>
              </w:pPrChange>
            </w:pPr>
            <w:proofErr w:type="spellStart"/>
            <w:r w:rsidRPr="00371BA9">
              <w:t>CVMDFWet</w:t>
            </w:r>
            <w:proofErr w:type="spellEnd"/>
          </w:p>
        </w:tc>
        <w:tc>
          <w:tcPr>
            <w:tcW w:w="1559" w:type="dxa"/>
            <w:tcBorders>
              <w:left w:val="single" w:sz="4" w:space="0" w:color="auto"/>
              <w:right w:val="single" w:sz="4" w:space="0" w:color="auto"/>
            </w:tcBorders>
          </w:tcPr>
          <w:p w14:paraId="51FFEBA2" w14:textId="77777777" w:rsidR="00466CD0" w:rsidRPr="00371BA9" w:rsidRDefault="00466CD0" w:rsidP="007E7D39">
            <w:pPr>
              <w:spacing w:line="480" w:lineRule="auto"/>
              <w:pPrChange w:id="195" w:author="Referee" w:date="2015-08-05T08:20:00Z">
                <w:pPr>
                  <w:spacing w:line="276" w:lineRule="auto"/>
                  <w:jc w:val="both"/>
                </w:pPr>
              </w:pPrChange>
            </w:pPr>
            <w:r w:rsidRPr="00371BA9">
              <w:t>dimensionless</w:t>
            </w:r>
          </w:p>
          <w:p w14:paraId="61FF7F9D" w14:textId="77777777" w:rsidR="00466CD0" w:rsidRPr="00371BA9" w:rsidRDefault="00466CD0" w:rsidP="007E7D39">
            <w:pPr>
              <w:spacing w:line="480" w:lineRule="auto"/>
              <w:pPrChange w:id="196" w:author="Referee" w:date="2015-08-05T08:20:00Z">
                <w:pPr>
                  <w:spacing w:line="276" w:lineRule="auto"/>
                  <w:jc w:val="both"/>
                </w:pPr>
              </w:pPrChange>
            </w:pPr>
          </w:p>
          <w:p w14:paraId="21CF9B1B" w14:textId="77777777" w:rsidR="00466CD0" w:rsidRPr="00371BA9" w:rsidRDefault="00466CD0" w:rsidP="007E7D39">
            <w:pPr>
              <w:spacing w:line="480" w:lineRule="auto"/>
              <w:pPrChange w:id="197" w:author="Referee" w:date="2015-08-05T08:20:00Z">
                <w:pPr>
                  <w:spacing w:line="276" w:lineRule="auto"/>
                  <w:jc w:val="both"/>
                </w:pPr>
              </w:pPrChange>
            </w:pPr>
            <w:r w:rsidRPr="00371BA9">
              <w:t>dimensionless</w:t>
            </w:r>
          </w:p>
        </w:tc>
        <w:tc>
          <w:tcPr>
            <w:tcW w:w="3351" w:type="dxa"/>
            <w:vMerge/>
            <w:tcBorders>
              <w:left w:val="single" w:sz="4" w:space="0" w:color="auto"/>
            </w:tcBorders>
          </w:tcPr>
          <w:p w14:paraId="347E11F5" w14:textId="77777777" w:rsidR="00466CD0" w:rsidRPr="00371BA9" w:rsidRDefault="00466CD0" w:rsidP="007E7D39">
            <w:pPr>
              <w:spacing w:line="480" w:lineRule="auto"/>
              <w:pPrChange w:id="198" w:author="Referee" w:date="2015-08-05T08:20:00Z">
                <w:pPr>
                  <w:spacing w:line="276" w:lineRule="auto"/>
                  <w:jc w:val="both"/>
                </w:pPr>
              </w:pPrChange>
            </w:pPr>
          </w:p>
        </w:tc>
      </w:tr>
    </w:tbl>
    <w:p w14:paraId="4E4AEDD5" w14:textId="77777777" w:rsidR="00466CD0" w:rsidRPr="00371BA9" w:rsidRDefault="00466CD0" w:rsidP="007E7D39">
      <w:pPr>
        <w:spacing w:line="480" w:lineRule="auto"/>
        <w:pPrChange w:id="199" w:author="Referee" w:date="2015-08-05T08:20:00Z">
          <w:pPr>
            <w:spacing w:line="360" w:lineRule="auto"/>
            <w:jc w:val="both"/>
          </w:pPr>
        </w:pPrChange>
      </w:pPr>
    </w:p>
    <w:p w14:paraId="2B92E4F7" w14:textId="77777777" w:rsidR="00466CD0" w:rsidRPr="00371BA9" w:rsidRDefault="00466CD0" w:rsidP="007E7D39">
      <w:pPr>
        <w:spacing w:line="480" w:lineRule="auto"/>
        <w:pPrChange w:id="200" w:author="Referee" w:date="2015-08-05T08:20:00Z">
          <w:pPr>
            <w:spacing w:line="360" w:lineRule="auto"/>
            <w:jc w:val="both"/>
          </w:pPr>
        </w:pPrChange>
      </w:pPr>
      <w:r w:rsidRPr="00371BA9">
        <w:rPr>
          <w:i/>
        </w:rPr>
        <w:t>Other environmental variables</w:t>
      </w:r>
    </w:p>
    <w:p w14:paraId="3D669060" w14:textId="4A521745" w:rsidR="00466CD0" w:rsidRPr="00371BA9" w:rsidRDefault="00466CD0" w:rsidP="007E7D39">
      <w:pPr>
        <w:spacing w:line="480" w:lineRule="auto"/>
        <w:pPrChange w:id="201" w:author="Referee" w:date="2015-08-05T08:20:00Z">
          <w:pPr>
            <w:spacing w:line="360" w:lineRule="auto"/>
            <w:jc w:val="both"/>
          </w:pPr>
        </w:pPrChange>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(2010). </w:t>
      </w:r>
    </w:p>
    <w:p w14:paraId="22BD9901" w14:textId="32B97219" w:rsidR="00466CD0" w:rsidRPr="00371BA9" w:rsidRDefault="00466CD0" w:rsidP="007E7D39">
      <w:pPr>
        <w:spacing w:line="480" w:lineRule="auto"/>
        <w:pPrChange w:id="202" w:author="Referee" w:date="2015-08-05T08:20:00Z">
          <w:pPr>
            <w:spacing w:line="360" w:lineRule="auto"/>
            <w:jc w:val="both"/>
          </w:pPr>
        </w:pPrChange>
      </w:pPr>
      <w:r w:rsidRPr="00371BA9">
        <w:t xml:space="preserve">Climate data were obtained from </w:t>
      </w:r>
      <w:proofErr w:type="spellStart"/>
      <w:r w:rsidRPr="00371BA9">
        <w:t>eMast</w:t>
      </w:r>
      <w:proofErr w:type="spellEnd"/>
      <w:r w:rsidRPr="00371BA9">
        <w:t xml:space="preserve">/TERN,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77777777" w:rsidR="00466CD0" w:rsidRPr="00371BA9" w:rsidRDefault="00466CD0" w:rsidP="007E7D39">
      <w:pPr>
        <w:spacing w:line="480" w:lineRule="auto"/>
        <w:pPrChange w:id="203" w:author="Referee" w:date="2015-08-05T08:20:00Z">
          <w:pPr>
            <w:spacing w:line="360" w:lineRule="auto"/>
            <w:jc w:val="both"/>
          </w:pPr>
        </w:pPrChange>
      </w:pPr>
      <w:r w:rsidRPr="00371BA9">
        <w:rPr>
          <w:i/>
        </w:rPr>
        <w:t xml:space="preserve">Trait selection and dataset </w:t>
      </w:r>
      <w:proofErr w:type="spellStart"/>
      <w:r w:rsidRPr="00371BA9">
        <w:rPr>
          <w:i/>
        </w:rPr>
        <w:t>asssembly</w:t>
      </w:r>
      <w:proofErr w:type="spellEnd"/>
      <w:r w:rsidRPr="00371BA9">
        <w:rPr>
          <w:i/>
        </w:rPr>
        <w:tab/>
      </w:r>
    </w:p>
    <w:p w14:paraId="422FF9A0" w14:textId="00B53F88" w:rsidR="00466CD0" w:rsidRDefault="00466CD0" w:rsidP="007E7D39">
      <w:pPr>
        <w:shd w:val="clear" w:color="auto" w:fill="FFFFFF"/>
        <w:spacing w:after="0" w:line="480" w:lineRule="auto"/>
        <w:pPrChange w:id="204" w:author="Referee" w:date="2015-08-05T08:20:00Z">
          <w:pPr>
            <w:shd w:val="clear" w:color="auto" w:fill="FFFFFF"/>
            <w:spacing w:after="0" w:line="360" w:lineRule="auto"/>
            <w:jc w:val="both"/>
          </w:pPr>
        </w:pPrChange>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w:t>
      </w:r>
      <w:r w:rsidRPr="00371BA9">
        <w:lastRenderedPageBreak/>
        <w:t xml:space="preserve">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Data was taken from published literature, private and published trait datasets, and Australian flora texts. Where multiple records for a trait were found, values were removed if they were measured at sites with an environment substantially different from south east Queensland</w:t>
      </w:r>
      <w:ins w:id="205" w:author="Referee" w:date="2015-08-04T08:05:00Z">
        <w:r w:rsidR="00745889">
          <w:t xml:space="preserve"> (e.g. please clarify)</w:t>
        </w:r>
      </w:ins>
      <w:r w:rsidRPr="00371BA9">
        <w:t xml:space="preserve">.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proofErr w:type="spellStart"/>
      <w:r w:rsidRPr="00371BA9">
        <w:rPr>
          <w:i/>
        </w:rPr>
        <w:t>missForest</w:t>
      </w:r>
      <w:proofErr w:type="spellEnd"/>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206"/>
      <w:r w:rsidRPr="00371BA9">
        <w:rPr>
          <w:highlight w:val="yellow"/>
        </w:rPr>
        <w:t>Supporting Information</w:t>
      </w:r>
      <w:r w:rsidRPr="00371BA9">
        <w:t xml:space="preserve"> S1.</w:t>
      </w:r>
      <w:commentRangeEnd w:id="206"/>
      <w:r w:rsidRPr="00371BA9">
        <w:rPr>
          <w:rStyle w:val="CommentReference"/>
          <w:sz w:val="22"/>
          <w:szCs w:val="22"/>
        </w:rPr>
        <w:commentReference w:id="206"/>
      </w:r>
    </w:p>
    <w:p w14:paraId="2AD1A619" w14:textId="77777777" w:rsidR="005C63D9" w:rsidRPr="00371BA9" w:rsidRDefault="005C63D9" w:rsidP="007E7D39">
      <w:pPr>
        <w:shd w:val="clear" w:color="auto" w:fill="FFFFFF"/>
        <w:spacing w:after="0" w:line="480" w:lineRule="auto"/>
        <w:pPrChange w:id="207" w:author="Referee" w:date="2015-08-05T08:20:00Z">
          <w:pPr>
            <w:shd w:val="clear" w:color="auto" w:fill="FFFFFF"/>
            <w:spacing w:after="0" w:line="360" w:lineRule="auto"/>
            <w:jc w:val="both"/>
          </w:pPr>
        </w:pPrChange>
      </w:pPr>
    </w:p>
    <w:p w14:paraId="4588546E" w14:textId="58C99A24" w:rsidR="00466CD0" w:rsidRPr="00371BA9" w:rsidRDefault="00466CD0" w:rsidP="007E7D39">
      <w:pPr>
        <w:pStyle w:val="Caption"/>
        <w:keepNext/>
        <w:spacing w:line="480" w:lineRule="auto"/>
        <w:rPr>
          <w:sz w:val="22"/>
          <w:szCs w:val="22"/>
        </w:rPr>
        <w:pPrChange w:id="208" w:author="Referee" w:date="2015-08-05T08:20:00Z">
          <w:pPr>
            <w:pStyle w:val="Caption"/>
            <w:keepNext/>
            <w:spacing w:line="360" w:lineRule="auto"/>
            <w:jc w:val="both"/>
          </w:pPr>
        </w:pPrChange>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7E7D39">
            <w:pPr>
              <w:spacing w:line="480" w:lineRule="auto"/>
              <w:rPr>
                <w:b/>
              </w:rPr>
              <w:pPrChange w:id="209" w:author="Referee" w:date="2015-08-05T08:20:00Z">
                <w:pPr>
                  <w:spacing w:line="276" w:lineRule="auto"/>
                </w:pPr>
              </w:pPrChange>
            </w:pPr>
            <w:r w:rsidRPr="00371BA9">
              <w:rPr>
                <w:b/>
              </w:rPr>
              <w:t>Trait</w:t>
            </w:r>
          </w:p>
        </w:tc>
        <w:tc>
          <w:tcPr>
            <w:tcW w:w="2254" w:type="dxa"/>
          </w:tcPr>
          <w:p w14:paraId="37127B14" w14:textId="77777777" w:rsidR="00466CD0" w:rsidRPr="00371BA9" w:rsidRDefault="00466CD0" w:rsidP="007E7D39">
            <w:pPr>
              <w:spacing w:line="480" w:lineRule="auto"/>
              <w:rPr>
                <w:b/>
              </w:rPr>
              <w:pPrChange w:id="210" w:author="Referee" w:date="2015-08-05T08:20:00Z">
                <w:pPr>
                  <w:spacing w:line="276" w:lineRule="auto"/>
                </w:pPr>
              </w:pPrChange>
            </w:pPr>
            <w:r w:rsidRPr="00371BA9">
              <w:rPr>
                <w:b/>
              </w:rPr>
              <w:t>Definition</w:t>
            </w:r>
          </w:p>
        </w:tc>
        <w:tc>
          <w:tcPr>
            <w:tcW w:w="2254" w:type="dxa"/>
          </w:tcPr>
          <w:p w14:paraId="5B088F72" w14:textId="77777777" w:rsidR="00466CD0" w:rsidRPr="00371BA9" w:rsidRDefault="00466CD0" w:rsidP="007E7D39">
            <w:pPr>
              <w:spacing w:line="480" w:lineRule="auto"/>
              <w:rPr>
                <w:b/>
              </w:rPr>
              <w:pPrChange w:id="211" w:author="Referee" w:date="2015-08-05T08:20:00Z">
                <w:pPr>
                  <w:spacing w:line="276" w:lineRule="auto"/>
                </w:pPr>
              </w:pPrChange>
            </w:pPr>
            <w:r w:rsidRPr="00371BA9">
              <w:rPr>
                <w:b/>
              </w:rPr>
              <w:t>Functional responses &amp; inherent trade-offs</w:t>
            </w:r>
          </w:p>
        </w:tc>
        <w:tc>
          <w:tcPr>
            <w:tcW w:w="2254" w:type="dxa"/>
          </w:tcPr>
          <w:p w14:paraId="7273F8CE" w14:textId="77777777" w:rsidR="00466CD0" w:rsidRPr="00371BA9" w:rsidRDefault="00466CD0" w:rsidP="007E7D39">
            <w:pPr>
              <w:spacing w:line="480" w:lineRule="auto"/>
              <w:rPr>
                <w:b/>
              </w:rPr>
              <w:pPrChange w:id="212" w:author="Referee" w:date="2015-08-05T08:20:00Z">
                <w:pPr>
                  <w:spacing w:line="276" w:lineRule="auto"/>
                </w:pPr>
              </w:pPrChange>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7E7D39">
            <w:pPr>
              <w:spacing w:line="480" w:lineRule="auto"/>
              <w:rPr>
                <w:i/>
              </w:rPr>
              <w:pPrChange w:id="213" w:author="Referee" w:date="2015-08-05T08:20:00Z">
                <w:pPr>
                  <w:spacing w:line="276" w:lineRule="auto"/>
                </w:pPr>
              </w:pPrChange>
            </w:pPr>
            <w:r w:rsidRPr="00371BA9">
              <w:rPr>
                <w:i/>
              </w:rPr>
              <w:t>Growth form</w:t>
            </w:r>
          </w:p>
        </w:tc>
        <w:tc>
          <w:tcPr>
            <w:tcW w:w="2254" w:type="dxa"/>
          </w:tcPr>
          <w:p w14:paraId="03839BC7" w14:textId="1AB56563" w:rsidR="00466CD0" w:rsidRPr="00371BA9" w:rsidRDefault="00466CD0" w:rsidP="007E7D39">
            <w:pPr>
              <w:spacing w:line="480" w:lineRule="auto"/>
              <w:rPr>
                <w:rFonts w:eastAsia="Times New Roman" w:cs="Arial"/>
                <w:lang w:eastAsia="en-AU"/>
              </w:rPr>
              <w:pPrChange w:id="214" w:author="Referee" w:date="2015-08-05T08:20:00Z">
                <w:pPr>
                  <w:spacing w:line="276" w:lineRule="auto"/>
                </w:pPr>
              </w:pPrChange>
            </w:pPr>
            <w:r w:rsidRPr="00371BA9">
              <w:rPr>
                <w:rFonts w:eastAsia="Times New Roman" w:cs="Arial"/>
                <w:lang w:eastAsia="en-AU"/>
              </w:rPr>
              <w:t xml:space="preserve">Categorical description of morphology: tree, shrub, woody climber, herbaceous climber, </w:t>
            </w:r>
            <w:proofErr w:type="spellStart"/>
            <w:r w:rsidRPr="00371BA9">
              <w:rPr>
                <w:rFonts w:eastAsia="Times New Roman" w:cs="Arial"/>
                <w:lang w:eastAsia="en-AU"/>
              </w:rPr>
              <w:t>graminoid</w:t>
            </w:r>
            <w:proofErr w:type="spellEnd"/>
            <w:r w:rsidRPr="00371BA9">
              <w:rPr>
                <w:rFonts w:eastAsia="Times New Roman" w:cs="Arial"/>
                <w:lang w:eastAsia="en-AU"/>
              </w:rPr>
              <w:t>, herb</w:t>
            </w:r>
            <w:r w:rsidR="00E64258">
              <w:rPr>
                <w:rFonts w:eastAsia="Times New Roman" w:cs="Arial"/>
                <w:lang w:eastAsia="en-AU"/>
              </w:rPr>
              <w:t>.</w:t>
            </w:r>
          </w:p>
        </w:tc>
        <w:tc>
          <w:tcPr>
            <w:tcW w:w="2254" w:type="dxa"/>
          </w:tcPr>
          <w:p w14:paraId="6AFBD0DF" w14:textId="77777777" w:rsidR="00466CD0" w:rsidRPr="00371BA9" w:rsidRDefault="00466CD0" w:rsidP="007E7D39">
            <w:pPr>
              <w:spacing w:line="480" w:lineRule="auto"/>
              <w:pPrChange w:id="215" w:author="Referee" w:date="2015-08-05T08:20:00Z">
                <w:pPr>
                  <w:spacing w:line="276" w:lineRule="auto"/>
                </w:pPr>
              </w:pPrChange>
            </w:pPr>
            <w:r w:rsidRPr="00371BA9">
              <w:t xml:space="preserve">Differential responses to mechanical and biochemical stresses associated caused by flooding; different strategies for coping </w:t>
            </w:r>
            <w:r w:rsidRPr="00371BA9">
              <w:lastRenderedPageBreak/>
              <w:t xml:space="preserve">with drought and heat stress. </w:t>
            </w:r>
          </w:p>
        </w:tc>
        <w:tc>
          <w:tcPr>
            <w:tcW w:w="2254" w:type="dxa"/>
          </w:tcPr>
          <w:p w14:paraId="5988E1F6" w14:textId="77777777" w:rsidR="00466CD0" w:rsidRPr="00371BA9" w:rsidRDefault="00466CD0" w:rsidP="007E7D39">
            <w:pPr>
              <w:spacing w:line="480" w:lineRule="auto"/>
              <w:pPrChange w:id="216" w:author="Referee" w:date="2015-08-05T08:20:00Z">
                <w:pPr>
                  <w:spacing w:line="276" w:lineRule="auto"/>
                </w:pPr>
              </w:pPrChange>
            </w:pPr>
            <w:r w:rsidRPr="00371BA9">
              <w:lastRenderedPageBreak/>
              <w:t xml:space="preserve">Differential </w:t>
            </w:r>
            <w:proofErr w:type="spellStart"/>
            <w:r w:rsidRPr="00371BA9">
              <w:t>biogeomorphic</w:t>
            </w:r>
            <w:proofErr w:type="spellEnd"/>
            <w:r w:rsidRPr="00371BA9">
              <w:t xml:space="preserve">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7E7D39">
            <w:pPr>
              <w:spacing w:line="480" w:lineRule="auto"/>
              <w:rPr>
                <w:i/>
              </w:rPr>
              <w:pPrChange w:id="217" w:author="Referee" w:date="2015-08-05T08:20:00Z">
                <w:pPr>
                  <w:spacing w:line="276" w:lineRule="auto"/>
                </w:pPr>
              </w:pPrChange>
            </w:pPr>
            <w:r w:rsidRPr="00371BA9">
              <w:rPr>
                <w:i/>
              </w:rPr>
              <w:lastRenderedPageBreak/>
              <w:t>Specific leaf area (SLA)</w:t>
            </w:r>
          </w:p>
        </w:tc>
        <w:tc>
          <w:tcPr>
            <w:tcW w:w="2254" w:type="dxa"/>
          </w:tcPr>
          <w:p w14:paraId="41895B46" w14:textId="77777777" w:rsidR="00466CD0" w:rsidRPr="00371BA9" w:rsidRDefault="00466CD0" w:rsidP="007E7D39">
            <w:pPr>
              <w:spacing w:line="480" w:lineRule="auto"/>
              <w:rPr>
                <w:rFonts w:eastAsia="Times New Roman" w:cs="Arial"/>
                <w:lang w:eastAsia="en-AU"/>
              </w:rPr>
              <w:pPrChange w:id="218" w:author="Referee" w:date="2015-08-05T08:20:00Z">
                <w:pPr>
                  <w:spacing w:line="276" w:lineRule="auto"/>
                </w:pPr>
              </w:pPrChange>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445305D2" w:rsidR="00466CD0" w:rsidRPr="00371BA9" w:rsidRDefault="00466CD0" w:rsidP="007E7D39">
            <w:pPr>
              <w:spacing w:line="480" w:lineRule="auto"/>
              <w:pPrChange w:id="219" w:author="Referee" w:date="2015-08-05T08:20:00Z">
                <w:pPr>
                  <w:spacing w:line="276" w:lineRule="auto"/>
                </w:pPr>
              </w:pPrChange>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ins w:id="220" w:author="Referee" w:date="2015-08-04T08:06:00Z">
              <w:r w:rsidR="00745889">
                <w:t xml:space="preserve"> </w:t>
              </w:r>
            </w:ins>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7E7D39">
            <w:pPr>
              <w:spacing w:line="480" w:lineRule="auto"/>
              <w:pPrChange w:id="221" w:author="Referee" w:date="2015-08-05T08:20:00Z">
                <w:pPr>
                  <w:spacing w:line="276" w:lineRule="auto"/>
                </w:pPr>
              </w:pPrChange>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7E7D39">
            <w:pPr>
              <w:spacing w:line="480" w:lineRule="auto"/>
              <w:rPr>
                <w:i/>
              </w:rPr>
              <w:pPrChange w:id="222" w:author="Referee" w:date="2015-08-05T08:20:00Z">
                <w:pPr>
                  <w:spacing w:line="276" w:lineRule="auto"/>
                </w:pPr>
              </w:pPrChange>
            </w:pPr>
            <w:r w:rsidRPr="00371BA9">
              <w:rPr>
                <w:i/>
              </w:rPr>
              <w:t>Leaf area</w:t>
            </w:r>
          </w:p>
        </w:tc>
        <w:tc>
          <w:tcPr>
            <w:tcW w:w="2254" w:type="dxa"/>
          </w:tcPr>
          <w:p w14:paraId="64E787CE" w14:textId="492B3C4E" w:rsidR="00466CD0" w:rsidRPr="00371BA9" w:rsidRDefault="00466CD0" w:rsidP="007E7D39">
            <w:pPr>
              <w:spacing w:line="480" w:lineRule="auto"/>
              <w:rPr>
                <w:rFonts w:eastAsia="Times New Roman" w:cs="Arial"/>
                <w:lang w:eastAsia="en-AU"/>
              </w:rPr>
              <w:pPrChange w:id="223" w:author="Referee" w:date="2015-08-05T08:20:00Z">
                <w:pPr>
                  <w:spacing w:line="276" w:lineRule="auto"/>
                </w:pPr>
              </w:pPrChange>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7E7D39">
            <w:pPr>
              <w:spacing w:line="480" w:lineRule="auto"/>
              <w:pPrChange w:id="224" w:author="Referee" w:date="2015-08-05T08:20:00Z">
                <w:pPr>
                  <w:spacing w:line="276" w:lineRule="auto"/>
                </w:pPr>
              </w:pPrChange>
            </w:pPr>
            <w:r w:rsidRPr="00371BA9">
              <w:t xml:space="preserve">Shade tolerance (larger leaves) vs. 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7E7D39">
            <w:pPr>
              <w:spacing w:line="480" w:lineRule="auto"/>
              <w:pPrChange w:id="225" w:author="Referee" w:date="2015-08-05T08:20:00Z">
                <w:pPr>
                  <w:spacing w:line="276" w:lineRule="auto"/>
                </w:pPr>
              </w:pPrChange>
            </w:pPr>
            <w:r w:rsidRPr="00371BA9">
              <w:t>May influence flow resistance of 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7E7D39">
            <w:pPr>
              <w:spacing w:line="480" w:lineRule="auto"/>
              <w:rPr>
                <w:i/>
              </w:rPr>
              <w:pPrChange w:id="226" w:author="Referee" w:date="2015-08-05T08:20:00Z">
                <w:pPr>
                  <w:spacing w:line="276" w:lineRule="auto"/>
                </w:pPr>
              </w:pPrChange>
            </w:pPr>
            <w:r w:rsidRPr="00371BA9">
              <w:rPr>
                <w:i/>
              </w:rPr>
              <w:t>Maximum canopy height</w:t>
            </w:r>
          </w:p>
        </w:tc>
        <w:tc>
          <w:tcPr>
            <w:tcW w:w="2254" w:type="dxa"/>
          </w:tcPr>
          <w:p w14:paraId="1F4C447C" w14:textId="77777777" w:rsidR="00466CD0" w:rsidRPr="00371BA9" w:rsidRDefault="00466CD0" w:rsidP="007E7D39">
            <w:pPr>
              <w:spacing w:line="480" w:lineRule="auto"/>
              <w:rPr>
                <w:rFonts w:eastAsia="Times New Roman" w:cs="Arial"/>
                <w:lang w:eastAsia="en-AU"/>
              </w:rPr>
              <w:pPrChange w:id="227" w:author="Referee" w:date="2015-08-05T08:20:00Z">
                <w:pPr>
                  <w:spacing w:line="276" w:lineRule="auto"/>
                </w:pPr>
              </w:pPrChange>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7E7D39">
            <w:pPr>
              <w:spacing w:line="480" w:lineRule="auto"/>
              <w:pPrChange w:id="228" w:author="Referee" w:date="2015-08-05T08:20:00Z">
                <w:pPr>
                  <w:spacing w:line="276" w:lineRule="auto"/>
                </w:pPr>
              </w:pPrChange>
            </w:pPr>
            <w:r w:rsidRPr="00371BA9">
              <w:t xml:space="preserve">Affects ability to tolerate mechanical disturbances such as flooding and maintain xylem integrity in dry </w:t>
            </w:r>
            <w:r w:rsidRPr="00371BA9">
              <w:lastRenderedPageBreak/>
              <w:t xml:space="preserve">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7E7D39">
            <w:pPr>
              <w:spacing w:line="480" w:lineRule="auto"/>
              <w:pPrChange w:id="229" w:author="Referee" w:date="2015-08-05T08:20:00Z">
                <w:pPr>
                  <w:spacing w:line="276" w:lineRule="auto"/>
                </w:pPr>
              </w:pPrChange>
            </w:pPr>
            <w:r w:rsidRPr="00371BA9">
              <w:rPr>
                <w:rFonts w:eastAsia="Times New Roman" w:cs="Arial"/>
                <w:lang w:eastAsia="en-AU"/>
              </w:rPr>
              <w:lastRenderedPageBreak/>
              <w:t xml:space="preserve">Determines coarse physical structure of plant community. Surrogate for competitive ability: taller plants receive </w:t>
            </w:r>
            <w:r w:rsidRPr="00371BA9">
              <w:rPr>
                <w:rFonts w:eastAsia="Times New Roman" w:cs="Arial"/>
                <w:lang w:eastAsia="en-AU"/>
              </w:rPr>
              <w:lastRenderedPageBreak/>
              <w:t xml:space="preserve">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7E7D39">
            <w:pPr>
              <w:spacing w:line="480" w:lineRule="auto"/>
              <w:rPr>
                <w:i/>
              </w:rPr>
              <w:pPrChange w:id="230" w:author="Referee" w:date="2015-08-05T08:20:00Z">
                <w:pPr>
                  <w:spacing w:line="276" w:lineRule="auto"/>
                </w:pPr>
              </w:pPrChange>
            </w:pPr>
            <w:r w:rsidRPr="00371BA9">
              <w:rPr>
                <w:i/>
              </w:rPr>
              <w:lastRenderedPageBreak/>
              <w:t>Seed mass</w:t>
            </w:r>
          </w:p>
        </w:tc>
        <w:tc>
          <w:tcPr>
            <w:tcW w:w="2254" w:type="dxa"/>
          </w:tcPr>
          <w:p w14:paraId="7199C04F" w14:textId="77777777" w:rsidR="00466CD0" w:rsidRPr="00371BA9" w:rsidRDefault="00466CD0" w:rsidP="007E7D39">
            <w:pPr>
              <w:spacing w:line="480" w:lineRule="auto"/>
              <w:rPr>
                <w:rFonts w:eastAsia="Times New Roman" w:cs="Arial"/>
                <w:lang w:eastAsia="en-AU"/>
              </w:rPr>
              <w:pPrChange w:id="231" w:author="Referee" w:date="2015-08-05T08:20:00Z">
                <w:pPr>
                  <w:spacing w:line="276" w:lineRule="auto"/>
                </w:pPr>
              </w:pPrChange>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7E7D39">
            <w:pPr>
              <w:spacing w:line="480" w:lineRule="auto"/>
              <w:rPr>
                <w:rFonts w:eastAsia="Times New Roman" w:cs="Arial"/>
                <w:lang w:eastAsia="en-AU"/>
              </w:rPr>
              <w:pPrChange w:id="232" w:author="Referee" w:date="2015-08-05T08:20:00Z">
                <w:pPr>
                  <w:spacing w:line="276" w:lineRule="auto"/>
                </w:pPr>
              </w:pPrChange>
            </w:pPr>
          </w:p>
        </w:tc>
        <w:tc>
          <w:tcPr>
            <w:tcW w:w="2254" w:type="dxa"/>
          </w:tcPr>
          <w:p w14:paraId="174E6F38" w14:textId="3B71A5D7" w:rsidR="00466CD0" w:rsidRPr="00371BA9" w:rsidRDefault="00466CD0" w:rsidP="007E7D39">
            <w:pPr>
              <w:spacing w:line="480" w:lineRule="auto"/>
              <w:pPrChange w:id="233" w:author="Referee" w:date="2015-08-05T08:20:00Z">
                <w:pPr>
                  <w:spacing w:line="276" w:lineRule="auto"/>
                </w:pPr>
              </w:pPrChange>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Also related to seed buoyancy (</w:t>
            </w:r>
            <w:proofErr w:type="spellStart"/>
            <w:r w:rsidRPr="00371BA9">
              <w:t>Carthey</w:t>
            </w:r>
            <w:proofErr w:type="spellEnd"/>
            <w:r w:rsidRPr="00371BA9">
              <w:t xml:space="preserve"> 2014, </w:t>
            </w:r>
            <w:r w:rsidRPr="00371BA9">
              <w:rPr>
                <w:i/>
              </w:rPr>
              <w:t>unpublished data</w:t>
            </w:r>
            <w:r w:rsidRPr="00371BA9">
              <w:t>).</w:t>
            </w:r>
          </w:p>
        </w:tc>
        <w:tc>
          <w:tcPr>
            <w:tcW w:w="2254" w:type="dxa"/>
          </w:tcPr>
          <w:p w14:paraId="370D7C6E" w14:textId="77777777" w:rsidR="00466CD0" w:rsidRPr="00371BA9" w:rsidRDefault="00466CD0" w:rsidP="007E7D39">
            <w:pPr>
              <w:spacing w:line="480" w:lineRule="auto"/>
              <w:pPrChange w:id="234" w:author="Referee" w:date="2015-08-05T08:20:00Z">
                <w:pPr>
                  <w:spacing w:line="276" w:lineRule="auto"/>
                </w:pPr>
              </w:pPrChange>
            </w:pPr>
            <w:r w:rsidRPr="00371BA9">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7E7D39">
            <w:pPr>
              <w:spacing w:line="480" w:lineRule="auto"/>
              <w:rPr>
                <w:i/>
              </w:rPr>
              <w:pPrChange w:id="235" w:author="Referee" w:date="2015-08-05T08:20:00Z">
                <w:pPr>
                  <w:spacing w:line="276" w:lineRule="auto"/>
                </w:pPr>
              </w:pPrChange>
            </w:pPr>
            <w:r w:rsidRPr="00371BA9">
              <w:rPr>
                <w:i/>
              </w:rPr>
              <w:t>Wood density</w:t>
            </w:r>
          </w:p>
        </w:tc>
        <w:tc>
          <w:tcPr>
            <w:tcW w:w="2254" w:type="dxa"/>
          </w:tcPr>
          <w:p w14:paraId="4F08015A" w14:textId="77777777" w:rsidR="00466CD0" w:rsidRPr="00371BA9" w:rsidRDefault="00466CD0" w:rsidP="007E7D39">
            <w:pPr>
              <w:spacing w:line="480" w:lineRule="auto"/>
              <w:rPr>
                <w:rFonts w:eastAsia="Times New Roman" w:cs="Arial"/>
                <w:lang w:eastAsia="en-AU"/>
              </w:rPr>
              <w:pPrChange w:id="236" w:author="Referee" w:date="2015-08-05T08:20:00Z">
                <w:pPr>
                  <w:spacing w:line="276" w:lineRule="auto"/>
                </w:pPr>
              </w:pPrChange>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7E7D39">
            <w:pPr>
              <w:spacing w:line="480" w:lineRule="auto"/>
              <w:pPrChange w:id="237" w:author="Referee" w:date="2015-08-05T08:20:00Z">
                <w:pPr>
                  <w:spacing w:line="276" w:lineRule="auto"/>
                </w:pPr>
              </w:pPrChange>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w:t>
            </w:r>
            <w:r w:rsidRPr="00371BA9">
              <w:rPr>
                <w:rFonts w:eastAsia="Times New Roman" w:cs="Arial"/>
                <w:noProof/>
                <w:lang w:eastAsia="en-AU"/>
              </w:rPr>
              <w:lastRenderedPageBreak/>
              <w:t xml:space="preserve">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7E7D39">
            <w:pPr>
              <w:spacing w:line="480" w:lineRule="auto"/>
              <w:pPrChange w:id="238" w:author="Referee" w:date="2015-08-05T08:20:00Z">
                <w:pPr>
                  <w:spacing w:line="276" w:lineRule="auto"/>
                </w:pPr>
              </w:pPrChange>
            </w:pPr>
            <w:r w:rsidRPr="00371BA9">
              <w:lastRenderedPageBreak/>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7E7D39">
            <w:pPr>
              <w:spacing w:line="480" w:lineRule="auto"/>
              <w:rPr>
                <w:i/>
              </w:rPr>
              <w:pPrChange w:id="239" w:author="Referee" w:date="2015-08-05T08:20:00Z">
                <w:pPr>
                  <w:spacing w:line="276" w:lineRule="auto"/>
                </w:pPr>
              </w:pPrChange>
            </w:pPr>
            <w:r w:rsidRPr="00371BA9">
              <w:rPr>
                <w:i/>
              </w:rPr>
              <w:lastRenderedPageBreak/>
              <w:t>Flowering period length</w:t>
            </w:r>
          </w:p>
        </w:tc>
        <w:tc>
          <w:tcPr>
            <w:tcW w:w="2254" w:type="dxa"/>
          </w:tcPr>
          <w:p w14:paraId="563F2880" w14:textId="77777777" w:rsidR="00466CD0" w:rsidRPr="00371BA9" w:rsidRDefault="00466CD0" w:rsidP="007E7D39">
            <w:pPr>
              <w:spacing w:line="480" w:lineRule="auto"/>
              <w:rPr>
                <w:rFonts w:eastAsia="Times New Roman" w:cs="Arial"/>
                <w:lang w:eastAsia="en-AU"/>
              </w:rPr>
              <w:pPrChange w:id="240" w:author="Referee" w:date="2015-08-05T08:20:00Z">
                <w:pPr>
                  <w:spacing w:line="276" w:lineRule="auto"/>
                </w:pPr>
              </w:pPrChange>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7E7D39">
            <w:pPr>
              <w:spacing w:line="480" w:lineRule="auto"/>
              <w:pPrChange w:id="241" w:author="Referee" w:date="2015-08-05T08:20:00Z">
                <w:pPr>
                  <w:spacing w:line="276" w:lineRule="auto"/>
                </w:pPr>
              </w:pPrChange>
            </w:pPr>
            <w:r w:rsidRPr="00371BA9">
              <w:rPr>
                <w:noProof/>
              </w:rPr>
              <w:t>Indicates species’ ability to respond reproductively to favourable conditions.</w:t>
            </w:r>
          </w:p>
        </w:tc>
        <w:tc>
          <w:tcPr>
            <w:tcW w:w="2254" w:type="dxa"/>
          </w:tcPr>
          <w:p w14:paraId="69B74C7F" w14:textId="77777777" w:rsidR="00466CD0" w:rsidRPr="00371BA9" w:rsidRDefault="00466CD0" w:rsidP="007E7D39">
            <w:pPr>
              <w:spacing w:line="480" w:lineRule="auto"/>
              <w:pPrChange w:id="242" w:author="Referee" w:date="2015-08-05T08:20:00Z">
                <w:pPr>
                  <w:spacing w:line="276" w:lineRule="auto"/>
                </w:pPr>
              </w:pPrChange>
            </w:pPr>
            <w:r w:rsidRPr="00371BA9">
              <w:t>Flowers may be an important food source for animals.</w:t>
            </w:r>
          </w:p>
        </w:tc>
      </w:tr>
    </w:tbl>
    <w:p w14:paraId="3BA0958F" w14:textId="77777777" w:rsidR="00466CD0" w:rsidRPr="00371BA9" w:rsidRDefault="00466CD0" w:rsidP="007E7D39">
      <w:pPr>
        <w:shd w:val="clear" w:color="auto" w:fill="FFFFFF"/>
        <w:spacing w:after="0" w:line="480" w:lineRule="auto"/>
        <w:pPrChange w:id="243" w:author="Referee" w:date="2015-08-05T08:20:00Z">
          <w:pPr>
            <w:shd w:val="clear" w:color="auto" w:fill="FFFFFF"/>
            <w:spacing w:after="0" w:line="360" w:lineRule="auto"/>
            <w:jc w:val="both"/>
          </w:pPr>
        </w:pPrChange>
      </w:pPr>
    </w:p>
    <w:p w14:paraId="1A96608C" w14:textId="77777777" w:rsidR="00466CD0" w:rsidRPr="00371BA9" w:rsidRDefault="00466CD0" w:rsidP="007E7D39">
      <w:pPr>
        <w:shd w:val="clear" w:color="auto" w:fill="FFFFFF"/>
        <w:spacing w:after="0" w:line="480" w:lineRule="auto"/>
        <w:rPr>
          <w:i/>
        </w:rPr>
        <w:pPrChange w:id="244" w:author="Referee" w:date="2015-08-05T08:20:00Z">
          <w:pPr>
            <w:shd w:val="clear" w:color="auto" w:fill="FFFFFF"/>
            <w:spacing w:after="0" w:line="360" w:lineRule="auto"/>
            <w:jc w:val="both"/>
          </w:pPr>
        </w:pPrChange>
      </w:pPr>
      <w:r w:rsidRPr="00371BA9">
        <w:rPr>
          <w:i/>
        </w:rPr>
        <w:t>Calculating functional diversity, species richness and proportional abundance of exotics</w:t>
      </w:r>
    </w:p>
    <w:p w14:paraId="1602AD49" w14:textId="0C80E605" w:rsidR="00466CD0" w:rsidRPr="00371BA9" w:rsidRDefault="00466CD0" w:rsidP="007E7D39">
      <w:pPr>
        <w:spacing w:line="480" w:lineRule="auto"/>
        <w:pPrChange w:id="245" w:author="Referee" w:date="2015-08-05T08:20:00Z">
          <w:pPr>
            <w:spacing w:line="360" w:lineRule="auto"/>
            <w:jc w:val="both"/>
          </w:pPr>
        </w:pPrChange>
      </w:pPr>
      <w:r w:rsidRPr="00371BA9">
        <w:t>Functional richness (</w:t>
      </w:r>
      <w:proofErr w:type="spellStart"/>
      <w:r w:rsidRPr="00371BA9">
        <w:t>FRic</w:t>
      </w:r>
      <w:proofErr w:type="spellEnd"/>
      <w:r w:rsidRPr="00371BA9">
        <w:t>) and functional divergence (</w:t>
      </w:r>
      <w:proofErr w:type="spellStart"/>
      <w:r w:rsidRPr="00371BA9">
        <w:t>FDiv</w:t>
      </w:r>
      <w:proofErr w:type="spellEnd"/>
      <w:r w:rsidRPr="00371BA9">
        <w:t xml:space="preserve">)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 but has since shown limited ability to describe change in functional compositon across environmental </w:t>
      </w:r>
      <w:commentRangeStart w:id="246"/>
      <w:commentRangeStart w:id="247"/>
      <w:r w:rsidR="00E64258">
        <w:rPr>
          <w:noProof/>
        </w:rPr>
        <w:t>gradients</w:t>
      </w:r>
      <w:commentRangeEnd w:id="246"/>
      <w:r w:rsidR="00E64258">
        <w:rPr>
          <w:rStyle w:val="CommentReference"/>
        </w:rPr>
        <w:commentReference w:id="246"/>
      </w:r>
      <w:commentRangeEnd w:id="247"/>
      <w:r w:rsidR="00FE7CB8">
        <w:rPr>
          <w:rStyle w:val="CommentReference"/>
        </w:rPr>
        <w:commentReference w:id="247"/>
      </w:r>
      <w:del w:id="248" w:author="Referee" w:date="2015-08-04T08:08:00Z">
        <w:r w:rsidR="00E64258" w:rsidDel="00FE7CB8">
          <w:rPr>
            <w:noProof/>
          </w:rPr>
          <w:delText xml:space="preserve"> </w:delText>
        </w:r>
      </w:del>
      <w:r w:rsidR="00E64258">
        <w:rPr>
          <w:noProof/>
        </w:rPr>
        <w:t>.</w:t>
      </w:r>
      <w:r w:rsidR="00E64258">
        <w:t xml:space="preserve"> </w:t>
      </w:r>
      <w:proofErr w:type="spellStart"/>
      <w:r w:rsidRPr="00371BA9">
        <w:t>FRic</w:t>
      </w:r>
      <w:proofErr w:type="spellEnd"/>
      <w:r w:rsidRPr="00371BA9">
        <w:t xml:space="preserve"> represents the volume of the convex hull of trait values in a given community while </w:t>
      </w:r>
      <w:proofErr w:type="spellStart"/>
      <w:r w:rsidRPr="00371BA9">
        <w:t>FDiv</w:t>
      </w:r>
      <w:proofErr w:type="spellEnd"/>
      <w:r w:rsidRPr="00371BA9">
        <w:t xml:space="preserve"> provides information about the abundance distribution of </w:t>
      </w:r>
      <w:r w:rsidR="00E64258">
        <w:t>trait values across this range.</w:t>
      </w:r>
    </w:p>
    <w:p w14:paraId="7FBE7580" w14:textId="5CA01B36" w:rsidR="00466CD0" w:rsidRPr="00371BA9" w:rsidRDefault="00466CD0" w:rsidP="007E7D39">
      <w:pPr>
        <w:shd w:val="clear" w:color="auto" w:fill="FFFFFF"/>
        <w:spacing w:after="0" w:line="480" w:lineRule="auto"/>
        <w:pPrChange w:id="249" w:author="Referee" w:date="2015-08-05T08:20:00Z">
          <w:pPr>
            <w:shd w:val="clear" w:color="auto" w:fill="FFFFFF"/>
            <w:spacing w:after="0" w:line="360" w:lineRule="auto"/>
            <w:jc w:val="both"/>
          </w:pPr>
        </w:pPrChange>
      </w:pPr>
      <w:commentRangeStart w:id="250"/>
      <w:r w:rsidRPr="00371BA9">
        <w:t>We calculated functional richness and abundance-weighted functional dispersion (</w:t>
      </w:r>
      <w:commentRangeStart w:id="251"/>
      <w:proofErr w:type="spellStart"/>
      <w:r w:rsidRPr="00371BA9">
        <w:t>FDis</w:t>
      </w:r>
      <w:commentRangeEnd w:id="251"/>
      <w:proofErr w:type="spellEnd"/>
      <w:r w:rsidR="00FE7CB8">
        <w:rPr>
          <w:rStyle w:val="CommentReference"/>
        </w:rPr>
        <w:commentReference w:id="251"/>
      </w:r>
      <w:r w:rsidRPr="00371BA9">
        <w:t xml:space="preserve">)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w:t>
      </w:r>
      <w:proofErr w:type="spellStart"/>
      <w:r w:rsidRPr="00371BA9">
        <w:t>Cailliez’s</w:t>
      </w:r>
      <w:proofErr w:type="spellEnd"/>
      <w:r w:rsidRPr="00371BA9">
        <w:t xml:space="preserve"> correction was applied to render the matrix </w:t>
      </w:r>
      <w:ins w:id="252" w:author="Referee" w:date="2015-08-04T08:09:00Z">
        <w:r w:rsidR="00FE7CB8">
          <w:t>E</w:t>
        </w:r>
      </w:ins>
      <w:del w:id="253" w:author="Referee" w:date="2015-08-04T08:09:00Z">
        <w:r w:rsidRPr="00371BA9" w:rsidDel="00FE7CB8">
          <w:delText>e</w:delText>
        </w:r>
      </w:del>
      <w:r w:rsidRPr="00371BA9">
        <w:t xml:space="preserve">uclidean. We transformed </w:t>
      </w:r>
      <w:proofErr w:type="spellStart"/>
      <w:r w:rsidRPr="00371BA9">
        <w:t>FRic</w:t>
      </w:r>
      <w:proofErr w:type="spellEnd"/>
      <w:r w:rsidRPr="00371BA9">
        <w:t xml:space="preserve"> and </w:t>
      </w:r>
      <w:proofErr w:type="spellStart"/>
      <w:r w:rsidRPr="00371BA9">
        <w:t>FDis</w:t>
      </w:r>
      <w:proofErr w:type="spellEnd"/>
      <w:r w:rsidRPr="00371BA9">
        <w:t xml:space="preserve"> into standardised effect sizes (SES): SES = (</w:t>
      </w:r>
      <w:proofErr w:type="spellStart"/>
      <w:r w:rsidRPr="00371BA9">
        <w:t>obs</w:t>
      </w:r>
      <w:proofErr w:type="spellEnd"/>
      <w:r w:rsidRPr="00371BA9">
        <w:t xml:space="preserve"> – </w:t>
      </w:r>
      <w:proofErr w:type="spellStart"/>
      <w:r w:rsidRPr="00371BA9">
        <w:t>nullExp</w:t>
      </w:r>
      <w:proofErr w:type="spellEnd"/>
      <w:r w:rsidRPr="00371BA9">
        <w:t xml:space="preserve">) / </w:t>
      </w:r>
      <w:proofErr w:type="spellStart"/>
      <w:r w:rsidRPr="00371BA9">
        <w:t>sd</w:t>
      </w:r>
      <w:proofErr w:type="spellEnd"/>
      <w:r w:rsidRPr="00371BA9">
        <w:t>(</w:t>
      </w:r>
      <w:proofErr w:type="spellStart"/>
      <w:r w:rsidRPr="00371BA9">
        <w:t>nullExp</w:t>
      </w:r>
      <w:proofErr w:type="spellEnd"/>
      <w:r w:rsidRPr="00371BA9">
        <w:t xml:space="preserve">), where </w:t>
      </w:r>
      <w:proofErr w:type="spellStart"/>
      <w:r w:rsidRPr="00371BA9">
        <w:t>obs</w:t>
      </w:r>
      <w:proofErr w:type="spellEnd"/>
      <w:r w:rsidRPr="00371BA9">
        <w:t xml:space="preserve"> is the observed functional diversity value and </w:t>
      </w:r>
      <w:proofErr w:type="spellStart"/>
      <w:r w:rsidRPr="00371BA9">
        <w:t>nullExp</w:t>
      </w:r>
      <w:proofErr w:type="spellEnd"/>
      <w:r w:rsidRPr="00371BA9">
        <w:t xml:space="preserve"> and </w:t>
      </w:r>
      <w:proofErr w:type="spellStart"/>
      <w:r w:rsidRPr="00371BA9">
        <w:t>sd</w:t>
      </w:r>
      <w:proofErr w:type="spellEnd"/>
      <w:r w:rsidRPr="00371BA9">
        <w:t>(</w:t>
      </w:r>
      <w:proofErr w:type="spellStart"/>
      <w:r w:rsidRPr="00371BA9">
        <w:t>nullExp</w:t>
      </w:r>
      <w:proofErr w:type="spellEnd"/>
      <w:r w:rsidRPr="00371BA9">
        <w:t xml:space="preserve">)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w:t>
      </w:r>
      <w:proofErr w:type="spellStart"/>
      <w:r w:rsidRPr="00371BA9">
        <w:t>FRic</w:t>
      </w:r>
      <w:proofErr w:type="spellEnd"/>
      <w:r w:rsidRPr="00371BA9">
        <w:t xml:space="preserve">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w:t>
      </w:r>
      <w:r w:rsidRPr="00371BA9">
        <w:lastRenderedPageBreak/>
        <w:t xml:space="preserve">null model for comparison with </w:t>
      </w:r>
      <w:proofErr w:type="spellStart"/>
      <w:r w:rsidRPr="00371BA9">
        <w:t>FDis</w:t>
      </w:r>
      <w:proofErr w:type="spellEnd"/>
      <w:r w:rsidRPr="00371BA9">
        <w:t xml:space="preserve"> was generated by randomizing abundances among species but within plots (using the resamp.2s  function in </w:t>
      </w:r>
      <w:proofErr w:type="spellStart"/>
      <w:r w:rsidRPr="00371BA9">
        <w:rPr>
          <w:i/>
        </w:rPr>
        <w:t>spacodiR</w:t>
      </w:r>
      <w:proofErr w:type="spellEnd"/>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w:t>
      </w:r>
      <w:proofErr w:type="spellStart"/>
      <w:r w:rsidRPr="00371BA9">
        <w:t>FRic.SES</w:t>
      </w:r>
      <w:proofErr w:type="spellEnd"/>
      <w:r w:rsidRPr="00371BA9">
        <w:t xml:space="preserve"> and </w:t>
      </w:r>
      <w:proofErr w:type="spellStart"/>
      <w:r w:rsidRPr="00371BA9">
        <w:t>FDis.SES</w:t>
      </w:r>
      <w:proofErr w:type="spellEnd"/>
      <w:r w:rsidRPr="00371BA9">
        <w:t xml:space="preserve">,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w:t>
      </w:r>
      <w:commentRangeEnd w:id="250"/>
      <w:r w:rsidR="00FE7CB8">
        <w:rPr>
          <w:rStyle w:val="CommentReference"/>
        </w:rPr>
        <w:commentReference w:id="250"/>
      </w:r>
    </w:p>
    <w:p w14:paraId="56F0500B" w14:textId="77777777" w:rsidR="00466CD0" w:rsidRPr="00371BA9" w:rsidRDefault="00466CD0" w:rsidP="007E7D39">
      <w:pPr>
        <w:shd w:val="clear" w:color="auto" w:fill="FFFFFF"/>
        <w:spacing w:after="0" w:line="480" w:lineRule="auto"/>
        <w:pPrChange w:id="254" w:author="Referee" w:date="2015-08-05T08:20:00Z">
          <w:pPr>
            <w:shd w:val="clear" w:color="auto" w:fill="FFFFFF"/>
            <w:spacing w:after="0" w:line="360" w:lineRule="auto"/>
            <w:jc w:val="both"/>
          </w:pPr>
        </w:pPrChange>
      </w:pPr>
    </w:p>
    <w:p w14:paraId="5C3BA6E9" w14:textId="4093C662" w:rsidR="00466CD0" w:rsidRPr="00371BA9" w:rsidRDefault="00466CD0" w:rsidP="007E7D39">
      <w:pPr>
        <w:spacing w:line="480" w:lineRule="auto"/>
        <w:pPrChange w:id="255" w:author="Referee" w:date="2015-08-05T08:20:00Z">
          <w:pPr>
            <w:spacing w:line="360" w:lineRule="auto"/>
            <w:jc w:val="both"/>
          </w:pPr>
        </w:pPrChange>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t>
      </w:r>
      <w:del w:id="256" w:author="Referee" w:date="2015-08-04T08:11:00Z">
        <w:r w:rsidRPr="00371BA9" w:rsidDel="00FE7CB8">
          <w:delText xml:space="preserve">Wood density was not transformed. </w:delText>
        </w:r>
      </w:del>
      <w:r w:rsidRPr="00371BA9">
        <w:t>Summary statistics for the trait dataset are shown in the Supporting Information S1.</w:t>
      </w:r>
    </w:p>
    <w:p w14:paraId="777F2E94" w14:textId="77777777" w:rsidR="00466CD0" w:rsidRPr="00371BA9" w:rsidRDefault="00466CD0" w:rsidP="007E7D39">
      <w:pPr>
        <w:spacing w:line="480" w:lineRule="auto"/>
        <w:rPr>
          <w:color w:val="FF0000"/>
        </w:rPr>
        <w:pPrChange w:id="257" w:author="Referee" w:date="2015-08-05T08:20:00Z">
          <w:pPr>
            <w:spacing w:line="360" w:lineRule="auto"/>
            <w:jc w:val="both"/>
          </w:pPr>
        </w:pPrChange>
      </w:pPr>
      <w:commentRangeStart w:id="258"/>
      <w:commentRangeStart w:id="259"/>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commentRangeEnd w:id="258"/>
      <w:r w:rsidRPr="00371BA9">
        <w:rPr>
          <w:rStyle w:val="CommentReference"/>
          <w:sz w:val="22"/>
          <w:szCs w:val="22"/>
        </w:rPr>
        <w:commentReference w:id="258"/>
      </w:r>
      <w:commentRangeEnd w:id="259"/>
      <w:r w:rsidR="00FE7CB8">
        <w:rPr>
          <w:rStyle w:val="CommentReference"/>
        </w:rPr>
        <w:commentReference w:id="259"/>
      </w:r>
    </w:p>
    <w:p w14:paraId="652AE038" w14:textId="77777777" w:rsidR="00466CD0" w:rsidRPr="00371BA9" w:rsidRDefault="00466CD0" w:rsidP="007E7D39">
      <w:pPr>
        <w:spacing w:line="480" w:lineRule="auto"/>
        <w:pPrChange w:id="260" w:author="Referee" w:date="2015-08-05T08:20:00Z">
          <w:pPr>
            <w:spacing w:line="360" w:lineRule="auto"/>
            <w:jc w:val="both"/>
          </w:pPr>
        </w:pPrChange>
      </w:pPr>
      <w:r w:rsidRPr="00371BA9">
        <w:rPr>
          <w:i/>
        </w:rPr>
        <w:t>Constructing variance partitioning models</w:t>
      </w:r>
    </w:p>
    <w:p w14:paraId="38E8B94F" w14:textId="72BE484C" w:rsidR="00466CD0" w:rsidRPr="00371BA9" w:rsidRDefault="00466CD0" w:rsidP="007E7D39">
      <w:pPr>
        <w:spacing w:line="480" w:lineRule="auto"/>
        <w:pPrChange w:id="261" w:author="Referee" w:date="2015-08-05T08:20:00Z">
          <w:pPr>
            <w:spacing w:line="360" w:lineRule="auto"/>
            <w:jc w:val="both"/>
          </w:pPr>
        </w:pPrChange>
      </w:pPr>
      <w:r w:rsidRPr="00371BA9">
        <w:t xml:space="preserve">We used a </w:t>
      </w:r>
      <w:commentRangeStart w:id="262"/>
      <w:r w:rsidRPr="00371BA9">
        <w:t xml:space="preserve">variance partitioning approach </w:t>
      </w:r>
      <w:commentRangeEnd w:id="262"/>
      <w:r w:rsidR="00FE7CB8">
        <w:rPr>
          <w:rStyle w:val="CommentReference"/>
        </w:rPr>
        <w:commentReference w:id="262"/>
      </w:r>
      <w:r w:rsidRPr="00371BA9">
        <w:t xml:space="preserve">to assess the individual contributions of river </w:t>
      </w:r>
      <w:commentRangeStart w:id="263"/>
      <w:commentRangeStart w:id="264"/>
      <w:r w:rsidRPr="00371BA9">
        <w:t>flow regime</w:t>
      </w:r>
      <w:commentRangeEnd w:id="263"/>
      <w:r w:rsidRPr="00371BA9">
        <w:rPr>
          <w:rStyle w:val="CommentReference"/>
          <w:sz w:val="22"/>
          <w:szCs w:val="22"/>
        </w:rPr>
        <w:commentReference w:id="263"/>
      </w:r>
      <w:commentRangeEnd w:id="264"/>
      <w:r w:rsidR="00FE7CB8">
        <w:rPr>
          <w:rStyle w:val="CommentReference"/>
        </w:rPr>
        <w:commentReference w:id="264"/>
      </w:r>
      <w:r w:rsidRPr="00371BA9">
        <w:t xml:space="preserv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7E7D39">
      <w:pPr>
        <w:spacing w:line="480" w:lineRule="auto"/>
        <w:pPrChange w:id="265" w:author="Referee" w:date="2015-08-05T08:20:00Z">
          <w:pPr>
            <w:spacing w:line="360" w:lineRule="auto"/>
            <w:jc w:val="both"/>
          </w:pPr>
        </w:pPrChange>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20E42F33" w14:textId="0F599222" w:rsidR="00466CD0" w:rsidRPr="00371BA9" w:rsidRDefault="00466CD0" w:rsidP="007E7D39">
      <w:pPr>
        <w:pStyle w:val="ListParagraph"/>
        <w:numPr>
          <w:ilvl w:val="0"/>
          <w:numId w:val="1"/>
        </w:numPr>
        <w:spacing w:line="480" w:lineRule="auto"/>
        <w:pPrChange w:id="266" w:author="Referee" w:date="2015-08-05T08:20:00Z">
          <w:pPr>
            <w:pStyle w:val="ListParagraph"/>
            <w:numPr>
              <w:numId w:val="1"/>
            </w:numPr>
            <w:spacing w:line="360" w:lineRule="auto"/>
            <w:ind w:left="405" w:hanging="360"/>
            <w:jc w:val="both"/>
          </w:pPr>
        </w:pPrChange>
      </w:pPr>
      <w:commentRangeStart w:id="267"/>
      <w:r w:rsidRPr="00371BA9">
        <w:t>We f</w:t>
      </w:r>
      <w:commentRangeEnd w:id="267"/>
      <w:r w:rsidR="00FE7CB8">
        <w:rPr>
          <w:rStyle w:val="CommentReference"/>
        </w:rPr>
        <w:commentReference w:id="267"/>
      </w:r>
      <w:r w:rsidRPr="00371BA9">
        <w:t xml:space="preserve">irst generated minimal </w:t>
      </w:r>
      <w:r w:rsidR="00A269E3">
        <w:t>OLS</w:t>
      </w:r>
      <w:r w:rsidRPr="00371BA9">
        <w:t xml:space="preserve"> regression models for each set of environmental variables (i.e. descriptors of flow regime</w:t>
      </w:r>
      <w:ins w:id="268" w:author="Referee" w:date="2015-08-04T08:17:00Z">
        <w:r w:rsidR="00FE7CB8">
          <w:t xml:space="preserve"> </w:t>
        </w:r>
        <w:commentRangeStart w:id="269"/>
        <w:r w:rsidR="00FE7CB8">
          <w:t>(n = xx)</w:t>
        </w:r>
        <w:commentRangeEnd w:id="269"/>
        <w:r w:rsidR="00FE7CB8">
          <w:rPr>
            <w:rStyle w:val="CommentReference"/>
          </w:rPr>
          <w:commentReference w:id="269"/>
        </w:r>
      </w:ins>
      <w:r w:rsidRPr="00371BA9">
        <w:t xml:space="preserve">, flow modification, land use etc.). </w:t>
      </w:r>
    </w:p>
    <w:p w14:paraId="6CF373EB" w14:textId="49837EB8" w:rsidR="00466CD0" w:rsidRPr="00371BA9" w:rsidRDefault="00466CD0" w:rsidP="007E7D39">
      <w:pPr>
        <w:pStyle w:val="ListParagraph"/>
        <w:numPr>
          <w:ilvl w:val="0"/>
          <w:numId w:val="1"/>
        </w:numPr>
        <w:spacing w:line="480" w:lineRule="auto"/>
        <w:pPrChange w:id="270" w:author="Referee" w:date="2015-08-05T08:20:00Z">
          <w:pPr>
            <w:pStyle w:val="ListParagraph"/>
            <w:numPr>
              <w:numId w:val="1"/>
            </w:numPr>
            <w:spacing w:line="360" w:lineRule="auto"/>
            <w:ind w:left="405" w:hanging="360"/>
            <w:jc w:val="both"/>
          </w:pPr>
        </w:pPrChange>
      </w:pPr>
      <w:r w:rsidRPr="00371BA9">
        <w:t xml:space="preserve">For each dependent variable, the full set of explanatory variables was reduced to the subset which </w:t>
      </w:r>
      <w:r w:rsidR="00A269E3">
        <w:t>showed</w:t>
      </w:r>
      <w:r w:rsidRPr="00371BA9">
        <w:t xml:space="preserve"> statistically significant (p &lt; 0.05) linear or quadratic relationships. Second order </w:t>
      </w:r>
      <w:r w:rsidRPr="00371BA9">
        <w:lastRenderedPageBreak/>
        <w:t>AIC was used to determine whether the linear or quadratic term better explained variation in the dependent variable (</w:t>
      </w:r>
      <w:proofErr w:type="spellStart"/>
      <w:r w:rsidRPr="00371BA9">
        <w:rPr>
          <w:i/>
        </w:rPr>
        <w:t>MuMIn</w:t>
      </w:r>
      <w:proofErr w:type="spellEnd"/>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p>
    <w:p w14:paraId="52B2E7A5" w14:textId="75844047" w:rsidR="00466CD0" w:rsidRPr="00371BA9" w:rsidRDefault="00466CD0" w:rsidP="007E7D39">
      <w:pPr>
        <w:pStyle w:val="ListParagraph"/>
        <w:numPr>
          <w:ilvl w:val="0"/>
          <w:numId w:val="1"/>
        </w:numPr>
        <w:spacing w:line="480" w:lineRule="auto"/>
        <w:pPrChange w:id="271" w:author="Referee" w:date="2015-08-05T08:20:00Z">
          <w:pPr>
            <w:pStyle w:val="ListParagraph"/>
            <w:numPr>
              <w:numId w:val="1"/>
            </w:numPr>
            <w:spacing w:line="360" w:lineRule="auto"/>
            <w:ind w:left="405" w:hanging="360"/>
            <w:jc w:val="both"/>
          </w:pPr>
        </w:pPrChange>
      </w:pPr>
      <w:r w:rsidRPr="00371BA9">
        <w:t xml:space="preserve">For each set of environmental variables, variance explained by these </w:t>
      </w:r>
      <w:commentRangeStart w:id="272"/>
      <w:r w:rsidRPr="00371BA9">
        <w:t xml:space="preserve">univariate </w:t>
      </w:r>
      <w:commentRangeEnd w:id="272"/>
      <w:r w:rsidR="001410E4">
        <w:rPr>
          <w:rStyle w:val="CommentReference"/>
        </w:rPr>
        <w:commentReference w:id="272"/>
      </w:r>
      <w:r w:rsidRPr="00371BA9">
        <w:t xml:space="preserve">models was partitioned by partial regression using the </w:t>
      </w:r>
      <w:proofErr w:type="spellStart"/>
      <w:r w:rsidRPr="00371BA9">
        <w:t>varpart</w:t>
      </w:r>
      <w:proofErr w:type="spellEnd"/>
      <w:r w:rsidRPr="00371BA9">
        <w:t xml:space="preserve">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371BA9">
        <w:rPr>
          <w:i/>
          <w:noProof/>
        </w:rPr>
        <w:t>vegan</w:t>
      </w:r>
      <w:r w:rsidRPr="00371BA9">
        <w:rPr>
          <w:noProof/>
        </w:rPr>
        <w:t xml:space="preserve"> package, Oksanen </w:t>
      </w:r>
      <w:r w:rsidRPr="00371BA9">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50565F">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F17233">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71FCE528" w:rsidR="00466CD0" w:rsidRPr="00371BA9" w:rsidRDefault="00466CD0" w:rsidP="007E7D39">
      <w:pPr>
        <w:pStyle w:val="ListParagraph"/>
        <w:numPr>
          <w:ilvl w:val="0"/>
          <w:numId w:val="1"/>
        </w:numPr>
        <w:spacing w:line="480" w:lineRule="auto"/>
        <w:pPrChange w:id="273" w:author="Referee" w:date="2015-08-05T08:20:00Z">
          <w:pPr>
            <w:pStyle w:val="ListParagraph"/>
            <w:numPr>
              <w:numId w:val="1"/>
            </w:numPr>
            <w:spacing w:line="360" w:lineRule="auto"/>
            <w:ind w:left="405" w:hanging="360"/>
            <w:jc w:val="both"/>
          </w:pPr>
        </w:pPrChange>
      </w:pPr>
      <w:r w:rsidRPr="00371BA9">
        <w:t xml:space="preserve">The four best multiple regression models were </w:t>
      </w:r>
      <w:del w:id="274" w:author="Referee" w:date="2015-08-04T08:16:00Z">
        <w:r w:rsidRPr="00371BA9" w:rsidDel="00FE7CB8">
          <w:delText>fed into a</w:delText>
        </w:r>
      </w:del>
      <w:ins w:id="275" w:author="Referee" w:date="2015-08-04T08:16:00Z">
        <w:r w:rsidR="00FE7CB8">
          <w:t>used in a</w:t>
        </w:r>
      </w:ins>
      <w:r w:rsidRPr="00371BA9">
        <w:t xml:space="preserve"> second variance partitioning analysis, and adjusted </w:t>
      </w:r>
      <w:r w:rsidR="0050565F" w:rsidRPr="00371BA9">
        <w:t>R</w:t>
      </w:r>
      <w:r w:rsidR="0050565F" w:rsidRPr="0050565F">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7E7D39">
      <w:pPr>
        <w:spacing w:line="480" w:lineRule="auto"/>
        <w:pPrChange w:id="276" w:author="Referee" w:date="2015-08-05T08:20:00Z">
          <w:pPr>
            <w:spacing w:line="360" w:lineRule="auto"/>
            <w:jc w:val="both"/>
          </w:pPr>
        </w:pPrChange>
      </w:pPr>
    </w:p>
    <w:p w14:paraId="793436AE" w14:textId="77777777" w:rsidR="00504EF9" w:rsidRDefault="00504EF9" w:rsidP="007E7D39">
      <w:pPr>
        <w:spacing w:line="480" w:lineRule="auto"/>
        <w:pPrChange w:id="277" w:author="Referee" w:date="2015-08-05T08:20:00Z">
          <w:pPr>
            <w:spacing w:line="360" w:lineRule="auto"/>
            <w:jc w:val="both"/>
          </w:pPr>
        </w:pPrChange>
      </w:pPr>
    </w:p>
    <w:p w14:paraId="3D253039" w14:textId="77777777" w:rsidR="00466CD0" w:rsidRPr="00371BA9" w:rsidRDefault="00466CD0" w:rsidP="007E7D39">
      <w:pPr>
        <w:spacing w:line="480" w:lineRule="auto"/>
        <w:pPrChange w:id="278" w:author="Referee" w:date="2015-08-05T08:20:00Z">
          <w:pPr>
            <w:spacing w:line="360" w:lineRule="auto"/>
            <w:jc w:val="both"/>
          </w:pPr>
        </w:pPrChange>
      </w:pPr>
      <w:r w:rsidRPr="00371BA9">
        <w:t>RESULTS</w:t>
      </w:r>
    </w:p>
    <w:p w14:paraId="56B7C5B6" w14:textId="3F4B2087" w:rsidR="00466CD0" w:rsidRPr="00371BA9" w:rsidRDefault="00B66517" w:rsidP="007E7D39">
      <w:pPr>
        <w:spacing w:line="480" w:lineRule="auto"/>
        <w:pPrChange w:id="279" w:author="Referee" w:date="2015-08-05T08:20:00Z">
          <w:pPr>
            <w:spacing w:line="360" w:lineRule="auto"/>
            <w:jc w:val="both"/>
          </w:pPr>
        </w:pPrChange>
      </w:pPr>
      <w:r w:rsidRPr="004C5C1E">
        <w:rPr>
          <w:highlight w:val="lightGray"/>
        </w:rPr>
        <w:t>Below</w:t>
      </w:r>
      <w:r w:rsidR="00466CD0" w:rsidRPr="004C5C1E">
        <w:rPr>
          <w:highlight w:val="lightGray"/>
        </w:rPr>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48EBC6C0" w:rsidR="00466CD0" w:rsidRPr="00371BA9" w:rsidRDefault="00466CD0" w:rsidP="007E7D39">
      <w:pPr>
        <w:spacing w:line="480" w:lineRule="auto"/>
        <w:pPrChange w:id="280" w:author="Referee" w:date="2015-08-05T08:20:00Z">
          <w:pPr>
            <w:spacing w:line="360" w:lineRule="auto"/>
            <w:jc w:val="both"/>
          </w:pPr>
        </w:pPrChange>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w:t>
      </w:r>
      <w:del w:id="281" w:author="Referee" w:date="2015-08-04T08:24:00Z">
        <w:r w:rsidRPr="00371BA9" w:rsidDel="001410E4">
          <w:delText xml:space="preserve">the </w:delText>
        </w:r>
      </w:del>
      <w:r w:rsidRPr="00371BA9">
        <w:t xml:space="preserve">all statistically significant univariate regression models can be found in the Supporting Information S2. </w:t>
      </w:r>
      <w:ins w:id="282" w:author="Referee" w:date="2015-08-04T08:24:00Z">
        <w:r w:rsidR="001410E4">
          <w:t>Note that t</w:t>
        </w:r>
      </w:ins>
      <w:del w:id="283" w:author="Referee" w:date="2015-08-04T08:24:00Z">
        <w:r w:rsidRPr="00371BA9" w:rsidDel="001410E4">
          <w:delText>T</w:delText>
        </w:r>
      </w:del>
      <w:r w:rsidRPr="00371BA9">
        <w:t xml:space="preserve">he adj. </w:t>
      </w:r>
      <w:r w:rsidR="0050565F" w:rsidRPr="00371BA9">
        <w:t>R</w:t>
      </w:r>
      <w:r w:rsidR="0050565F" w:rsidRPr="0050565F">
        <w:rPr>
          <w:vertAlign w:val="superscript"/>
        </w:rPr>
        <w:t>2</w:t>
      </w:r>
      <w:r w:rsidRPr="00371BA9">
        <w:t xml:space="preserve"> value shown in variance partitioning Venn diagrams (Figs 1-4b) may not correspond directly to the sum of its fractions as represented in Figs 1-4a., as negative </w:t>
      </w:r>
      <w:r w:rsidR="0050565F" w:rsidRPr="00371BA9">
        <w:t>R</w:t>
      </w:r>
      <w:r w:rsidR="0050565F" w:rsidRPr="0050565F">
        <w:rPr>
          <w:vertAlign w:val="superscript"/>
        </w:rPr>
        <w:t>2</w:t>
      </w:r>
      <w:r w:rsidRPr="00371BA9">
        <w:t xml:space="preserve"> values (not shown in Figs 1-4a)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7E7D39">
      <w:pPr>
        <w:spacing w:line="480" w:lineRule="auto"/>
        <w:pPrChange w:id="284" w:author="Referee" w:date="2015-08-05T08:20:00Z">
          <w:pPr>
            <w:spacing w:line="360" w:lineRule="auto"/>
            <w:jc w:val="both"/>
          </w:pPr>
        </w:pPrChange>
      </w:pPr>
      <w:r w:rsidRPr="00371BA9">
        <w:rPr>
          <w:i/>
        </w:rPr>
        <w:t>Environmental drivers of variation in species richness</w:t>
      </w:r>
    </w:p>
    <w:p w14:paraId="582FBA30" w14:textId="26BC1638" w:rsidR="00466CD0" w:rsidRPr="00371BA9" w:rsidRDefault="00466CD0" w:rsidP="007E7D39">
      <w:pPr>
        <w:spacing w:line="480" w:lineRule="auto"/>
        <w:pPrChange w:id="285" w:author="Referee" w:date="2015-08-05T08:20:00Z">
          <w:pPr>
            <w:spacing w:line="360" w:lineRule="auto"/>
            <w:jc w:val="both"/>
          </w:pPr>
        </w:pPrChange>
      </w:pPr>
      <w:r w:rsidRPr="00371BA9">
        <w:lastRenderedPageBreak/>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(Fig </w:t>
      </w:r>
      <w:r w:rsidR="00534DC5">
        <w:t>1</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Fig </w:t>
      </w:r>
      <w:r w:rsidR="00534DC5">
        <w:t>1a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7DF6FEFC" w:rsidR="00466CD0" w:rsidRPr="00371BA9" w:rsidRDefault="00466CD0" w:rsidP="007E7D39">
      <w:pPr>
        <w:spacing w:line="480" w:lineRule="auto"/>
        <w:pPrChange w:id="286" w:author="Referee" w:date="2015-08-05T08:20:00Z">
          <w:pPr>
            <w:spacing w:line="360" w:lineRule="auto"/>
            <w:jc w:val="both"/>
          </w:pPr>
        </w:pPrChange>
      </w:pPr>
      <w:commentRangeStart w:id="287"/>
      <w:r w:rsidRPr="00371BA9">
        <w:t xml:space="preserve">Species richness was highest when minimum </w:t>
      </w:r>
      <w:commentRangeEnd w:id="287"/>
      <w:r w:rsidR="00ED410A">
        <w:rPr>
          <w:rStyle w:val="CommentReference"/>
        </w:rPr>
        <w:commentReference w:id="287"/>
      </w:r>
      <w:r w:rsidRPr="00371BA9">
        <w:t>flow conditions were unevenly distributed throughout the year (</w:t>
      </w:r>
      <w:proofErr w:type="spellStart"/>
      <w:r w:rsidRPr="00371BA9">
        <w:t>C_MinM</w:t>
      </w:r>
      <w:proofErr w:type="spellEnd"/>
      <w:r w:rsidRPr="00371BA9">
        <w:t xml:space="preserve">, </w:t>
      </w:r>
      <w:r w:rsidR="0050565F" w:rsidRPr="00371BA9">
        <w:t>R</w:t>
      </w:r>
      <w:r w:rsidR="0050565F" w:rsidRPr="0050565F">
        <w:rPr>
          <w:vertAlign w:val="superscript"/>
        </w:rPr>
        <w:t>2</w:t>
      </w:r>
      <w:r w:rsidRPr="00371BA9">
        <w:t xml:space="preserve"> = 0.237, Fig </w:t>
      </w:r>
      <w:r w:rsidR="00534DC5">
        <w:t>1</w:t>
      </w:r>
      <w:r w:rsidRPr="00371BA9">
        <w:t>c), and where these seasonal patterns of minimum flows were consistent between years (</w:t>
      </w:r>
      <w:proofErr w:type="spellStart"/>
      <w:r w:rsidRPr="00371BA9">
        <w:t>M_MinM</w:t>
      </w:r>
      <w:proofErr w:type="spellEnd"/>
      <w:r w:rsidRPr="00371BA9">
        <w:t xml:space="preserve">, </w:t>
      </w:r>
      <w:r w:rsidR="0050565F" w:rsidRPr="00371BA9">
        <w:t>R</w:t>
      </w:r>
      <w:r w:rsidR="0050565F" w:rsidRPr="0050565F">
        <w:rPr>
          <w:vertAlign w:val="superscript"/>
        </w:rPr>
        <w:t>2</w:t>
      </w:r>
      <w:r w:rsidRPr="00371BA9">
        <w:t xml:space="preserve"> = 0.129, Fig </w:t>
      </w:r>
      <w:r w:rsidR="00534DC5">
        <w:t>1</w:t>
      </w:r>
      <w:r w:rsidRPr="00371BA9">
        <w:t>d). Richness declined with increasing duration of high flow periods (</w:t>
      </w:r>
      <w:proofErr w:type="spellStart"/>
      <w:r w:rsidRPr="00371BA9">
        <w:t>HSMeanDur</w:t>
      </w:r>
      <w:proofErr w:type="spellEnd"/>
      <w:r w:rsidRPr="00371BA9">
        <w:t xml:space="preserve">, </w:t>
      </w:r>
      <w:r w:rsidR="0050565F" w:rsidRPr="00371BA9">
        <w:t>R</w:t>
      </w:r>
      <w:r w:rsidR="0050565F" w:rsidRPr="0050565F">
        <w:rPr>
          <w:vertAlign w:val="superscript"/>
        </w:rPr>
        <w:t>2</w:t>
      </w:r>
      <w:r w:rsidRPr="00371BA9">
        <w:t xml:space="preserve"> = </w:t>
      </w:r>
      <w:r w:rsidR="0051650E">
        <w:t>0</w:t>
      </w:r>
      <w:r w:rsidRPr="00371BA9">
        <w:t xml:space="preserve">.290, Fig </w:t>
      </w:r>
      <w:r w:rsidR="00534DC5">
        <w:t>1</w:t>
      </w:r>
      <w:r w:rsidRPr="00371BA9">
        <w:t>e), but increased somewhat as these high flow periods became more frequent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0.106, Fig </w:t>
      </w:r>
      <w:r w:rsidR="00534DC5">
        <w:t>1</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Fig </w:t>
      </w:r>
      <w:r w:rsidR="00534DC5">
        <w:t>1</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,Fig</w:t>
      </w:r>
      <w:proofErr w:type="gramEnd"/>
      <w:r w:rsidR="0051650E">
        <w:t xml:space="preserve"> 1</w:t>
      </w:r>
      <w:r w:rsidRPr="00371BA9">
        <w:t xml:space="preserve">h), and corroborated the trend observed in Fig </w:t>
      </w:r>
      <w:r w:rsidR="00534DC5">
        <w:t>1</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0.390, Fig </w:t>
      </w:r>
      <w:r w:rsidR="00534DC5">
        <w:t>1</w:t>
      </w:r>
      <w:r w:rsidRPr="00371BA9">
        <w:t xml:space="preserve">i) and less </w:t>
      </w:r>
      <w:r w:rsidR="0051650E">
        <w:t>variable</w:t>
      </w:r>
      <w:r w:rsidRPr="00371BA9">
        <w:t xml:space="preserve"> temperature regimes (</w:t>
      </w:r>
      <w:proofErr w:type="spellStart"/>
      <w:r w:rsidRPr="00371BA9">
        <w:t>clim_tsea</w:t>
      </w:r>
      <w:proofErr w:type="spellEnd"/>
      <w:r w:rsidRPr="00371BA9">
        <w:t xml:space="preserve">, </w:t>
      </w:r>
      <w:r w:rsidR="0050565F" w:rsidRPr="00371BA9">
        <w:t>R</w:t>
      </w:r>
      <w:r w:rsidR="0050565F" w:rsidRPr="0050565F">
        <w:rPr>
          <w:vertAlign w:val="superscript"/>
        </w:rPr>
        <w:t>2</w:t>
      </w:r>
      <w:r w:rsidRPr="00371BA9">
        <w:t xml:space="preserve"> = 0.349, Fig </w:t>
      </w:r>
      <w:r w:rsidR="00534DC5">
        <w:t>1</w:t>
      </w:r>
      <w:r w:rsidRPr="00371BA9">
        <w:t>j). Soils which contained more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0.202, Fig </w:t>
      </w:r>
      <w:r w:rsidR="00534DC5">
        <w:t>1</w:t>
      </w:r>
      <w:r w:rsidRPr="00371BA9">
        <w:t>j) and higher silt content (</w:t>
      </w:r>
      <w:proofErr w:type="spellStart"/>
      <w:r w:rsidRPr="00371BA9">
        <w:t>soil_slt</w:t>
      </w:r>
      <w:proofErr w:type="spellEnd"/>
      <w:r w:rsidRPr="00371BA9">
        <w:t xml:space="preserve">, </w:t>
      </w:r>
      <w:r w:rsidR="0050565F" w:rsidRPr="00371BA9">
        <w:t>R</w:t>
      </w:r>
      <w:r w:rsidR="0050565F" w:rsidRPr="0050565F">
        <w:rPr>
          <w:vertAlign w:val="superscript"/>
        </w:rPr>
        <w:t>2</w:t>
      </w:r>
      <w:r w:rsidRPr="00371BA9">
        <w:t xml:space="preserve"> = 0.239, Fig </w:t>
      </w:r>
      <w:r w:rsidR="00534DC5">
        <w:t>1</w:t>
      </w:r>
      <w:r w:rsidRPr="00371BA9">
        <w:t>k), lower total phosphorus (</w:t>
      </w:r>
      <w:proofErr w:type="spellStart"/>
      <w:r w:rsidRPr="00371BA9">
        <w:t>soil_pto</w:t>
      </w:r>
      <w:proofErr w:type="spellEnd"/>
      <w:r w:rsidRPr="00371BA9">
        <w:t xml:space="preserve">, </w:t>
      </w:r>
      <w:r w:rsidR="0050565F" w:rsidRPr="00371BA9">
        <w:t>R</w:t>
      </w:r>
      <w:r w:rsidR="0050565F" w:rsidRPr="0050565F">
        <w:rPr>
          <w:vertAlign w:val="superscript"/>
        </w:rPr>
        <w:t>2</w:t>
      </w:r>
      <w:r w:rsidRPr="00371BA9">
        <w:t xml:space="preserve"> = 0.110, Fig </w:t>
      </w:r>
      <w:r w:rsidR="00534DC5">
        <w:t>1</w:t>
      </w:r>
      <w:r w:rsidRPr="00371BA9">
        <w:t>l) and lower available water capacity (</w:t>
      </w:r>
      <w:proofErr w:type="spellStart"/>
      <w:r w:rsidRPr="00371BA9">
        <w:t>soil_awc</w:t>
      </w:r>
      <w:proofErr w:type="spellEnd"/>
      <w:r w:rsidRPr="00371BA9">
        <w:t xml:space="preserve">, </w:t>
      </w:r>
      <w:r w:rsidR="0050565F" w:rsidRPr="00371BA9">
        <w:t>R</w:t>
      </w:r>
      <w:r w:rsidR="0050565F" w:rsidRPr="0050565F">
        <w:rPr>
          <w:vertAlign w:val="superscript"/>
        </w:rPr>
        <w:t>2</w:t>
      </w:r>
      <w:r w:rsidRPr="00371BA9">
        <w:t xml:space="preserve"> = 0.203, Fig </w:t>
      </w:r>
      <w:r w:rsidR="00534DC5">
        <w:t>1</w:t>
      </w:r>
      <w:r w:rsidRPr="00371BA9">
        <w:t xml:space="preserve">m) supported richer communities. </w:t>
      </w:r>
    </w:p>
    <w:p w14:paraId="29B2CB24" w14:textId="589A8542" w:rsidR="00466CD0" w:rsidRPr="00371BA9" w:rsidRDefault="00466CD0" w:rsidP="007E7D39">
      <w:pPr>
        <w:spacing w:line="480" w:lineRule="auto"/>
        <w:pPrChange w:id="288" w:author="Referee" w:date="2015-08-05T08:20:00Z">
          <w:pPr>
            <w:spacing w:line="360" w:lineRule="auto"/>
            <w:jc w:val="both"/>
          </w:pPr>
        </w:pPrChange>
      </w:pPr>
      <w:commentRangeStart w:id="289"/>
      <w:r w:rsidRPr="00371BA9">
        <w:lastRenderedPageBreak/>
        <w:t xml:space="preserve">The data do not support hypothesis </w:t>
      </w:r>
      <w:commentRangeEnd w:id="289"/>
      <w:r w:rsidR="00ED410A">
        <w:rPr>
          <w:rStyle w:val="CommentReference"/>
        </w:rPr>
        <w:commentReference w:id="289"/>
      </w:r>
      <w:r w:rsidRPr="00371BA9">
        <w:t xml:space="preserve">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7E7D39">
      <w:pPr>
        <w:spacing w:line="480" w:lineRule="auto"/>
        <w:rPr>
          <w:i/>
        </w:rPr>
        <w:pPrChange w:id="290" w:author="Referee" w:date="2015-08-05T08:20:00Z">
          <w:pPr>
            <w:spacing w:line="360" w:lineRule="auto"/>
            <w:jc w:val="both"/>
          </w:pPr>
        </w:pPrChange>
      </w:pPr>
      <w:r w:rsidRPr="00371BA9">
        <w:rPr>
          <w:i/>
        </w:rPr>
        <w:t>Environmental drivers of functional richness (</w:t>
      </w:r>
      <w:proofErr w:type="spellStart"/>
      <w:r w:rsidRPr="00371BA9">
        <w:rPr>
          <w:i/>
        </w:rPr>
        <w:t>FRic.SES</w:t>
      </w:r>
      <w:proofErr w:type="spellEnd"/>
      <w:r w:rsidRPr="00371BA9">
        <w:rPr>
          <w:i/>
        </w:rPr>
        <w:t>)</w:t>
      </w:r>
    </w:p>
    <w:p w14:paraId="557C121D" w14:textId="0FB1A181" w:rsidR="00466CD0" w:rsidRPr="00371BA9" w:rsidRDefault="00466CD0" w:rsidP="007E7D39">
      <w:pPr>
        <w:spacing w:line="480" w:lineRule="auto"/>
        <w:pPrChange w:id="291" w:author="Referee" w:date="2015-08-05T08:20:00Z">
          <w:pPr>
            <w:spacing w:line="360" w:lineRule="auto"/>
            <w:jc w:val="both"/>
          </w:pPr>
        </w:pPrChange>
      </w:pPr>
      <w:r w:rsidRPr="00371BA9">
        <w:t xml:space="preserve">Variation in </w:t>
      </w:r>
      <w:proofErr w:type="spellStart"/>
      <w:r w:rsidRPr="00371BA9">
        <w:t>FRic.SES</w:t>
      </w:r>
      <w:proofErr w:type="spellEnd"/>
      <w:r w:rsidRPr="00371BA9">
        <w:t xml:space="preserve"> was best explained by a combination of hydrological and soil models (variation explained by the combined model = 0.405) (Fig </w:t>
      </w:r>
      <w:r w:rsidR="00534DC5">
        <w:t>2</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w:t>
      </w:r>
      <w:proofErr w:type="spellStart"/>
      <w:r w:rsidRPr="00371BA9">
        <w:t>FRic.SES</w:t>
      </w:r>
      <w:proofErr w:type="spellEnd"/>
      <w:r w:rsidRPr="00371BA9">
        <w:t xml:space="preserve">, neither model explained any variation independently. </w:t>
      </w:r>
    </w:p>
    <w:p w14:paraId="13CFD481" w14:textId="6FDA4DE9" w:rsidR="00466CD0" w:rsidRPr="00371BA9" w:rsidRDefault="00466CD0" w:rsidP="007E7D39">
      <w:pPr>
        <w:spacing w:line="480" w:lineRule="auto"/>
        <w:pPrChange w:id="292" w:author="Referee" w:date="2015-08-05T08:20:00Z">
          <w:pPr>
            <w:spacing w:line="360" w:lineRule="auto"/>
            <w:jc w:val="both"/>
          </w:pPr>
        </w:pPrChange>
      </w:pPr>
      <w:proofErr w:type="spellStart"/>
      <w:r w:rsidRPr="00371BA9">
        <w:t>FRic.SES</w:t>
      </w:r>
      <w:proofErr w:type="spellEnd"/>
      <w:r w:rsidRPr="00371BA9">
        <w:t xml:space="preserve"> was distributed </w:t>
      </w:r>
      <w:proofErr w:type="spellStart"/>
      <w:r w:rsidRPr="00371BA9">
        <w:t>unimodally</w:t>
      </w:r>
      <w:proofErr w:type="spellEnd"/>
      <w:r w:rsidRPr="00371BA9">
        <w:t xml:space="preserve"> across gradients of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 0.170, Fig </w:t>
      </w:r>
      <w:r w:rsidR="00534DC5">
        <w:t>2</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Greater frequency of high flow periods was associated with lower functional richness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0.142, Fig </w:t>
      </w:r>
      <w:r w:rsidR="00534DC5">
        <w:t>2</w:t>
      </w:r>
      <w:r w:rsidR="00A928D1">
        <w:t>d).</w:t>
      </w:r>
      <w:r w:rsidRPr="00371BA9">
        <w:t xml:space="preserve"> </w:t>
      </w:r>
      <w:proofErr w:type="spellStart"/>
      <w:r w:rsidRPr="00371BA9">
        <w:t>FRic.SES</w:t>
      </w:r>
      <w:proofErr w:type="spellEnd"/>
      <w:r w:rsidRPr="00371BA9">
        <w:t xml:space="preserve"> also declined as </w:t>
      </w:r>
      <w:r w:rsidR="00A03606">
        <w:t>rainfall</w:t>
      </w:r>
      <w:r w:rsidRPr="00371BA9">
        <w:t xml:space="preserve">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0.246, Fig </w:t>
      </w:r>
      <w:r w:rsidR="00534DC5">
        <w:t>2</w:t>
      </w:r>
      <w:r w:rsidRPr="00371BA9">
        <w:t>e),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0.144, Fig </w:t>
      </w:r>
      <w:r w:rsidR="00534DC5">
        <w:t>2</w:t>
      </w:r>
      <w:r w:rsidRPr="00371BA9">
        <w:t>f)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0.257, Fig </w:t>
      </w:r>
      <w:r w:rsidR="00534DC5">
        <w:t>2</w:t>
      </w:r>
      <w:r w:rsidRPr="00371BA9">
        <w:t xml:space="preserve">g) increased. </w:t>
      </w:r>
    </w:p>
    <w:p w14:paraId="271816E8" w14:textId="37A07ED7" w:rsidR="00466CD0" w:rsidRPr="00371BA9" w:rsidRDefault="00466CD0" w:rsidP="007E7D39">
      <w:pPr>
        <w:tabs>
          <w:tab w:val="left" w:pos="6560"/>
        </w:tabs>
        <w:spacing w:line="480" w:lineRule="auto"/>
        <w:pPrChange w:id="293" w:author="Referee" w:date="2015-08-05T08:20:00Z">
          <w:pPr>
            <w:tabs>
              <w:tab w:val="left" w:pos="6560"/>
            </w:tabs>
            <w:spacing w:line="360" w:lineRule="auto"/>
            <w:jc w:val="both"/>
          </w:pPr>
        </w:pPrChange>
      </w:pPr>
      <w:r w:rsidRPr="00371BA9">
        <w:t xml:space="preserve">Hypothesis 1a was not supported, given that reduced functional richness was associated with increasing frequency of high flows. Hypothesis 1b was supported by a significant unimodal relationship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(Fig </w:t>
      </w:r>
      <w:r w:rsidR="00534DC5">
        <w:t>2</w:t>
      </w:r>
      <w:r w:rsidRPr="00371BA9">
        <w:t xml:space="preserve">c) and functional richness (delta </w:t>
      </w:r>
      <w:proofErr w:type="spellStart"/>
      <w:r w:rsidRPr="00371BA9">
        <w:t>AICc</w:t>
      </w:r>
      <w:proofErr w:type="spellEnd"/>
      <w:r w:rsidRPr="00371BA9">
        <w:t xml:space="preserve"> between linear and quadratic models = 3.70). Although not selected for the final hydrological model, mean and </w:t>
      </w:r>
      <w:proofErr w:type="spellStart"/>
      <w:r w:rsidRPr="00371BA9">
        <w:t>interannual</w:t>
      </w:r>
      <w:proofErr w:type="spellEnd"/>
      <w:r w:rsidRPr="00371BA9">
        <w:t xml:space="preserve"> variability in duration of high flow periods (</w:t>
      </w:r>
      <w:proofErr w:type="spellStart"/>
      <w:r w:rsidR="00A03606">
        <w:t>HSMeanDur</w:t>
      </w:r>
      <w:proofErr w:type="spellEnd"/>
      <w:r w:rsidR="00A03606">
        <w:t xml:space="preserve">, </w:t>
      </w:r>
      <w:proofErr w:type="spellStart"/>
      <w:r w:rsidR="00A03606">
        <w:t>CVAnnHSMeanDur</w:t>
      </w:r>
      <w:proofErr w:type="spellEnd"/>
      <w:r w:rsidRPr="00371BA9">
        <w:t xml:space="preserve">) also showed significant unimodal relationships with </w:t>
      </w:r>
      <w:proofErr w:type="spellStart"/>
      <w:r w:rsidRPr="00371BA9">
        <w:t>FRic.SES</w:t>
      </w:r>
      <w:proofErr w:type="spellEnd"/>
      <w:r w:rsidRPr="00371BA9">
        <w:t xml:space="preserve">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w:t>
      </w:r>
      <w:r w:rsidRPr="00371BA9">
        <w:lastRenderedPageBreak/>
        <w:t>modification on functional richness, except a weak relationship with modification of dry season mean daily flow (</w:t>
      </w:r>
      <w:r w:rsidR="00EA0005">
        <w:t>Supporting Information S1</w:t>
      </w:r>
      <w:r w:rsidRPr="00371BA9">
        <w:t xml:space="preserve">). </w:t>
      </w:r>
    </w:p>
    <w:p w14:paraId="6233850A" w14:textId="77777777" w:rsidR="00466CD0" w:rsidRPr="00371BA9" w:rsidRDefault="00466CD0" w:rsidP="007E7D39">
      <w:pPr>
        <w:spacing w:line="480" w:lineRule="auto"/>
        <w:pPrChange w:id="294" w:author="Referee" w:date="2015-08-05T08:20:00Z">
          <w:pPr>
            <w:spacing w:line="360" w:lineRule="auto"/>
            <w:jc w:val="both"/>
          </w:pPr>
        </w:pPrChange>
      </w:pPr>
    </w:p>
    <w:p w14:paraId="6D83CAC3" w14:textId="77777777" w:rsidR="00466CD0" w:rsidRPr="00371BA9" w:rsidRDefault="00466CD0" w:rsidP="007E7D39">
      <w:pPr>
        <w:spacing w:line="480" w:lineRule="auto"/>
        <w:rPr>
          <w:i/>
        </w:rPr>
        <w:pPrChange w:id="295" w:author="Referee" w:date="2015-08-05T08:20:00Z">
          <w:pPr>
            <w:spacing w:line="360" w:lineRule="auto"/>
            <w:jc w:val="both"/>
          </w:pPr>
        </w:pPrChange>
      </w:pPr>
      <w:r w:rsidRPr="00371BA9">
        <w:rPr>
          <w:i/>
        </w:rPr>
        <w:t>Environmental drivers of functional divergence (</w:t>
      </w:r>
      <w:proofErr w:type="spellStart"/>
      <w:r w:rsidRPr="00371BA9">
        <w:rPr>
          <w:i/>
        </w:rPr>
        <w:t>FDis.SES</w:t>
      </w:r>
      <w:proofErr w:type="spellEnd"/>
      <w:r w:rsidRPr="00371BA9">
        <w:rPr>
          <w:i/>
        </w:rPr>
        <w:t>)</w:t>
      </w:r>
    </w:p>
    <w:p w14:paraId="74069DE3" w14:textId="631350CA" w:rsidR="00466CD0" w:rsidRPr="00371BA9" w:rsidRDefault="00466CD0" w:rsidP="007E7D39">
      <w:pPr>
        <w:spacing w:line="480" w:lineRule="auto"/>
        <w:pPrChange w:id="296" w:author="Referee" w:date="2015-08-05T08:20:00Z">
          <w:pPr>
            <w:spacing w:line="360" w:lineRule="auto"/>
            <w:jc w:val="both"/>
          </w:pPr>
        </w:pPrChange>
      </w:pPr>
      <w:proofErr w:type="spellStart"/>
      <w:r w:rsidRPr="00371BA9">
        <w:t>FDis.SES</w:t>
      </w:r>
      <w:proofErr w:type="spellEnd"/>
      <w:r w:rsidRPr="00371BA9">
        <w:t xml:space="preserve"> varied substantially across the study area (3.96 standard deviations of the null distribution), and was associated with gradients of hydrology, flow modification, climatic and soil conditions. The soil model explained 0.483 of the of variation in </w:t>
      </w:r>
      <w:proofErr w:type="spellStart"/>
      <w:r w:rsidRPr="00371BA9">
        <w:t>FDis.SES</w:t>
      </w:r>
      <w:proofErr w:type="spellEnd"/>
      <w:r w:rsidRPr="00371BA9">
        <w:t xml:space="preserve">; hydrology, flow modification and climatic models did not independently explain further variation (Fig </w:t>
      </w:r>
      <w:r w:rsidR="00534DC5">
        <w:t>3</w:t>
      </w:r>
      <w:r w:rsidRPr="00371BA9">
        <w:t>a</w:t>
      </w:r>
      <w:proofErr w:type="gramStart"/>
      <w:r w:rsidRPr="00371BA9">
        <w:t>,b</w:t>
      </w:r>
      <w:proofErr w:type="gramEnd"/>
      <w:r w:rsidRPr="00371BA9">
        <w:t xml:space="preserve">). </w:t>
      </w:r>
    </w:p>
    <w:p w14:paraId="3CE401D4" w14:textId="2B4500C3" w:rsidR="00466CD0" w:rsidRPr="00371BA9" w:rsidRDefault="00466CD0" w:rsidP="007E7D39">
      <w:pPr>
        <w:spacing w:line="480" w:lineRule="auto"/>
        <w:pPrChange w:id="297" w:author="Referee" w:date="2015-08-05T08:20:00Z">
          <w:pPr>
            <w:spacing w:line="360" w:lineRule="auto"/>
            <w:jc w:val="both"/>
          </w:pPr>
        </w:pPrChange>
      </w:pPr>
      <w:r w:rsidRPr="00371BA9">
        <w:t>Rivers with moderate seasonality of maximum flows tended to support communities with high functional divergence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0.321, Fig </w:t>
      </w:r>
      <w:r w:rsidR="00534DC5">
        <w:t>3</w:t>
      </w:r>
      <w:r w:rsidRPr="00371BA9">
        <w:t xml:space="preserve">c). The entire range of </w:t>
      </w:r>
      <w:proofErr w:type="spellStart"/>
      <w:r w:rsidRPr="00371BA9">
        <w:t>FDis.SES</w:t>
      </w:r>
      <w:proofErr w:type="spellEnd"/>
      <w:r w:rsidRPr="00371BA9">
        <w:t xml:space="preserve"> was represented by rivers associated with highly seasonal patterns of maximum flows (</w:t>
      </w:r>
      <w:proofErr w:type="spellStart"/>
      <w:r w:rsidRPr="00371BA9">
        <w:t>C_MaxM</w:t>
      </w:r>
      <w:proofErr w:type="spellEnd"/>
      <w:r w:rsidRPr="00371BA9">
        <w:t xml:space="preserve">), however. As with functional richness, </w:t>
      </w:r>
      <w:proofErr w:type="spellStart"/>
      <w:r w:rsidRPr="00371BA9">
        <w:t>FDis.SES</w:t>
      </w:r>
      <w:proofErr w:type="spellEnd"/>
      <w:r w:rsidRPr="00371BA9">
        <w:t xml:space="preserve"> declined with increasing frequency of high flows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0.112, Fig </w:t>
      </w:r>
      <w:r w:rsidR="00534DC5">
        <w:t>3</w:t>
      </w:r>
      <w:r w:rsidRPr="00371BA9">
        <w:t xml:space="preserve">d). Functional divergence also varied with flow modification affecting high flow frequency (MDFAnnHSNum.mod, </w:t>
      </w:r>
      <w:r w:rsidR="0050565F" w:rsidRPr="00371BA9">
        <w:t>R</w:t>
      </w:r>
      <w:r w:rsidR="0050565F" w:rsidRPr="0050565F">
        <w:rPr>
          <w:vertAlign w:val="superscript"/>
        </w:rPr>
        <w:t>2</w:t>
      </w:r>
      <w:r w:rsidRPr="00371BA9">
        <w:t xml:space="preserve"> = 0.144, Fig </w:t>
      </w:r>
      <w:r w:rsidR="00534DC5">
        <w:t>3</w:t>
      </w:r>
      <w:r w:rsidRPr="00371BA9">
        <w:t xml:space="preserve">e): lower flooding frequency tended to be associated with higher functional divergence. Also tracking trends observed for </w:t>
      </w:r>
      <w:proofErr w:type="spellStart"/>
      <w:r w:rsidRPr="00371BA9">
        <w:t>FRic.SES</w:t>
      </w:r>
      <w:proofErr w:type="spellEnd"/>
      <w:r w:rsidRPr="00371BA9">
        <w:t xml:space="preserve">, </w:t>
      </w:r>
      <w:proofErr w:type="spellStart"/>
      <w:r w:rsidRPr="00371BA9">
        <w:t>FDis.SES</w:t>
      </w:r>
      <w:proofErr w:type="spellEnd"/>
      <w:r w:rsidRPr="00371BA9">
        <w:t xml:space="preserve"> declined with increasing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0.141, Fig </w:t>
      </w:r>
      <w:r w:rsidR="00534DC5">
        <w:t>3</w:t>
      </w:r>
      <w:r w:rsidRPr="00371BA9">
        <w:t>f),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0.111, Fig </w:t>
      </w:r>
      <w:r w:rsidR="00534DC5">
        <w:t>3</w:t>
      </w:r>
      <w:r w:rsidRPr="00371BA9">
        <w:t>g)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0.344, Fig </w:t>
      </w:r>
      <w:r w:rsidR="00534DC5">
        <w:t>3</w:t>
      </w:r>
      <w:r w:rsidRPr="00371BA9">
        <w:t>h).</w:t>
      </w:r>
    </w:p>
    <w:p w14:paraId="1226FF4E" w14:textId="3725098E" w:rsidR="00466CD0" w:rsidRPr="00371BA9" w:rsidRDefault="00687ACC" w:rsidP="007E7D39">
      <w:pPr>
        <w:spacing w:line="480" w:lineRule="auto"/>
        <w:pPrChange w:id="298" w:author="Referee" w:date="2015-08-05T08:20:00Z">
          <w:pPr>
            <w:spacing w:line="360" w:lineRule="auto"/>
            <w:jc w:val="both"/>
          </w:pPr>
        </w:pPrChange>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(Fig </w:t>
      </w:r>
      <w:r w:rsidR="00534DC5">
        <w:t>3</w:t>
      </w:r>
      <w:r w:rsidR="00466CD0" w:rsidRPr="00371BA9">
        <w:t>d</w:t>
      </w:r>
      <w:proofErr w:type="gramStart"/>
      <w:r w:rsidR="00466CD0" w:rsidRPr="00371BA9">
        <w:t>,e</w:t>
      </w:r>
      <w:proofErr w:type="gramEnd"/>
      <w:r w:rsidR="00466CD0" w:rsidRPr="00371BA9">
        <w:t xml:space="preserve">), opposing the prediction made in hypothesis 1a, while the unimodal relationship with constancy of maximum flows (Fig </w:t>
      </w:r>
      <w:r w:rsidR="00534DC5">
        <w:t>3</w:t>
      </w:r>
      <w:r w:rsidR="00466CD0" w:rsidRPr="00371BA9">
        <w:t xml:space="preserve">c) provided some support for hypothesis 1b (delta </w:t>
      </w:r>
      <w:proofErr w:type="spellStart"/>
      <w:r w:rsidR="00466CD0" w:rsidRPr="00371BA9">
        <w:t>AICc</w:t>
      </w:r>
      <w:proofErr w:type="spellEnd"/>
      <w:r w:rsidR="00466CD0" w:rsidRPr="00371BA9">
        <w:t xml:space="preserve"> between linea</w:t>
      </w:r>
      <w:r>
        <w:t>r and quadratic models = 10.08</w:t>
      </w:r>
      <w:r w:rsidR="00466CD0" w:rsidRPr="00371BA9">
        <w:t>). Scant evidence to</w:t>
      </w:r>
      <w:r>
        <w:t xml:space="preserve"> support hypothesis 2 was found:</w:t>
      </w:r>
      <w:r w:rsidR="00466CD0" w:rsidRPr="00371BA9">
        <w:t xml:space="preserve"> as with </w:t>
      </w:r>
      <w:proofErr w:type="spellStart"/>
      <w:r w:rsidR="00466CD0" w:rsidRPr="00371BA9">
        <w:t>FRic.SES</w:t>
      </w:r>
      <w:proofErr w:type="spellEnd"/>
      <w:r w:rsidR="00466CD0" w:rsidRPr="00371BA9">
        <w:t xml:space="preserve">, a weak but significant relationship was present between </w:t>
      </w:r>
      <w:proofErr w:type="spellStart"/>
      <w:r w:rsidR="00466CD0" w:rsidRPr="00371BA9">
        <w:t>FDis.SES</w:t>
      </w:r>
      <w:proofErr w:type="spellEnd"/>
      <w:r w:rsidR="00466CD0" w:rsidRPr="00371BA9">
        <w:t xml:space="preserve"> and dry season mean daily flow (</w:t>
      </w:r>
      <w:r w:rsidR="00534DC5">
        <w:t>see Supporting Information</w:t>
      </w:r>
      <w:r w:rsidR="00466CD0" w:rsidRPr="00371BA9">
        <w:t xml:space="preserve"> S1).</w:t>
      </w:r>
    </w:p>
    <w:p w14:paraId="7D1D0C47" w14:textId="77777777" w:rsidR="00466CD0" w:rsidRPr="00371BA9" w:rsidRDefault="00466CD0" w:rsidP="007E7D39">
      <w:pPr>
        <w:spacing w:line="480" w:lineRule="auto"/>
        <w:rPr>
          <w:i/>
        </w:rPr>
        <w:pPrChange w:id="299" w:author="Referee" w:date="2015-08-05T08:20:00Z">
          <w:pPr>
            <w:spacing w:line="360" w:lineRule="auto"/>
            <w:jc w:val="both"/>
          </w:pPr>
        </w:pPrChange>
      </w:pPr>
      <w:r w:rsidRPr="00371BA9">
        <w:rPr>
          <w:i/>
        </w:rPr>
        <w:t>Environmental drivers of variation in proportional abundance of exotic species</w:t>
      </w:r>
    </w:p>
    <w:p w14:paraId="5E6D01CB" w14:textId="0AAE50E5" w:rsidR="00466CD0" w:rsidRPr="00371BA9" w:rsidRDefault="00466CD0" w:rsidP="007E7D39">
      <w:pPr>
        <w:spacing w:line="480" w:lineRule="auto"/>
        <w:pPrChange w:id="300" w:author="Referee" w:date="2015-08-05T08:20:00Z">
          <w:pPr>
            <w:spacing w:line="360" w:lineRule="auto"/>
            <w:jc w:val="both"/>
          </w:pPr>
        </w:pPrChange>
      </w:pPr>
      <w:r w:rsidRPr="00371BA9">
        <w:lastRenderedPageBreak/>
        <w:t xml:space="preserve">Variation in exotic species abundance was jointly explained by hydrology, land use, soil and climatic models (0.665 of variation explained by the combined model) (Fig </w:t>
      </w:r>
      <w:r w:rsidR="00534DC5">
        <w:t>4</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776CFF13" w:rsidR="00466CD0" w:rsidRPr="00371BA9" w:rsidRDefault="00466CD0" w:rsidP="007E7D39">
      <w:pPr>
        <w:spacing w:line="480" w:lineRule="auto"/>
        <w:pPrChange w:id="301" w:author="Referee" w:date="2015-08-05T08:20:00Z">
          <w:pPr>
            <w:spacing w:line="360" w:lineRule="auto"/>
            <w:jc w:val="both"/>
          </w:pPr>
        </w:pPrChange>
      </w:pPr>
      <w:r w:rsidRPr="00371BA9">
        <w:t xml:space="preserve">Exotic abundance </w:t>
      </w:r>
      <w:r w:rsidR="003F6645">
        <w:t>closely</w:t>
      </w:r>
      <w:r w:rsidRPr="00371BA9">
        <w:t xml:space="preserve"> tracked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=0.412, Fig </w:t>
      </w:r>
      <w:r w:rsidR="00534DC5">
        <w:t>4</w:t>
      </w:r>
      <w:r w:rsidRPr="00371BA9">
        <w:t xml:space="preserve">c), and also </w:t>
      </w:r>
      <w:r w:rsidR="003F6645">
        <w:t>rose</w:t>
      </w:r>
      <w:r w:rsidRPr="00371BA9">
        <w:t xml:space="preserve"> as maximum flows became more uniformly distributed across seasons (i.e. a lack of flow seasonality)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0.157, Fig </w:t>
      </w:r>
      <w:r w:rsidR="00534DC5">
        <w:t>4</w:t>
      </w:r>
      <w:r w:rsidRPr="00371BA9">
        <w:t xml:space="preserve">d). We found a trough-shaped relationship between </w:t>
      </w:r>
      <w:proofErr w:type="spellStart"/>
      <w:r w:rsidRPr="00371BA9">
        <w:t>interannual</w:t>
      </w:r>
      <w:proofErr w:type="spellEnd"/>
      <w:r w:rsidRPr="00371BA9">
        <w:t xml:space="preserve"> variability in dry season flows and exotic abundance (</w:t>
      </w:r>
      <w:proofErr w:type="spellStart"/>
      <w:r w:rsidRPr="00371BA9">
        <w:t>CVMDFDry</w:t>
      </w:r>
      <w:proofErr w:type="spellEnd"/>
      <w:r w:rsidRPr="00371BA9">
        <w:t xml:space="preserve">, </w:t>
      </w:r>
      <w:r w:rsidR="0050565F" w:rsidRPr="00371BA9">
        <w:t>R</w:t>
      </w:r>
      <w:r w:rsidR="0050565F" w:rsidRPr="0050565F">
        <w:rPr>
          <w:vertAlign w:val="superscript"/>
        </w:rPr>
        <w:t>2</w:t>
      </w:r>
      <w:r w:rsidRPr="00371BA9">
        <w:t xml:space="preserve"> = 0.412, Fig </w:t>
      </w:r>
      <w:r w:rsidR="00534DC5">
        <w:t>4</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w:t>
      </w:r>
      <w:proofErr w:type="spellStart"/>
      <w:r w:rsidRPr="00371BA9">
        <w:t>interannual</w:t>
      </w:r>
      <w:proofErr w:type="spellEnd"/>
      <w:r w:rsidRPr="00371BA9">
        <w:t xml:space="preserve"> variability in dry season flow. Exotic abundance also increased with </w:t>
      </w:r>
      <w:proofErr w:type="spellStart"/>
      <w:r w:rsidRPr="00371BA9">
        <w:t>interannual</w:t>
      </w:r>
      <w:proofErr w:type="spellEnd"/>
      <w:r w:rsidRPr="00371BA9">
        <w:t xml:space="preserve"> variability in high spell duration (</w:t>
      </w:r>
      <w:proofErr w:type="spellStart"/>
      <w:r w:rsidRPr="00371BA9">
        <w:t>CVAnnHSMeanDur</w:t>
      </w:r>
      <w:proofErr w:type="spellEnd"/>
      <w:r w:rsidRPr="00371BA9">
        <w:t xml:space="preserve">, </w:t>
      </w:r>
      <w:r w:rsidR="0050565F" w:rsidRPr="00371BA9">
        <w:t>R</w:t>
      </w:r>
      <w:r w:rsidR="0050565F" w:rsidRPr="0050565F">
        <w:rPr>
          <w:vertAlign w:val="superscript"/>
        </w:rPr>
        <w:t>2</w:t>
      </w:r>
      <w:r w:rsidRPr="00371BA9">
        <w:t xml:space="preserve"> = 0.129, Fig </w:t>
      </w:r>
      <w:r w:rsidR="00534DC5">
        <w:t>4</w:t>
      </w:r>
      <w:r w:rsidRPr="00371BA9">
        <w:t>f). The proportion of the upstream catchment used for irrigated agricultural production was a strong positive predictor of exotic abundance (</w:t>
      </w:r>
      <w:proofErr w:type="spellStart"/>
      <w:r w:rsidRPr="00371BA9">
        <w:t>production_irrigated</w:t>
      </w:r>
      <w:proofErr w:type="spellEnd"/>
      <w:r w:rsidRPr="00371BA9">
        <w:t xml:space="preserve">, </w:t>
      </w:r>
      <w:r w:rsidR="0050565F" w:rsidRPr="00371BA9">
        <w:t>R</w:t>
      </w:r>
      <w:r w:rsidR="0050565F" w:rsidRPr="0050565F">
        <w:rPr>
          <w:vertAlign w:val="superscript"/>
        </w:rPr>
        <w:t>2</w:t>
      </w:r>
      <w:r w:rsidRPr="00371BA9">
        <w:t xml:space="preserve"> = 0.37, Fig </w:t>
      </w:r>
      <w:r w:rsidR="00534DC5">
        <w:t>4</w:t>
      </w:r>
      <w:r w:rsidRPr="00371BA9">
        <w:t>g), as was production from relatively natural environments, although somewhat less so (</w:t>
      </w:r>
      <w:proofErr w:type="spellStart"/>
      <w:r w:rsidRPr="00371BA9">
        <w:t>production_natural</w:t>
      </w:r>
      <w:proofErr w:type="spellEnd"/>
      <w:r w:rsidRPr="00371BA9">
        <w:t xml:space="preserve">, </w:t>
      </w:r>
      <w:r w:rsidR="0050565F" w:rsidRPr="00371BA9">
        <w:t>R</w:t>
      </w:r>
      <w:r w:rsidR="0050565F" w:rsidRPr="0050565F">
        <w:rPr>
          <w:vertAlign w:val="superscript"/>
        </w:rPr>
        <w:t>2</w:t>
      </w:r>
      <w:r w:rsidRPr="00371BA9">
        <w:t xml:space="preserve"> = 0.232, Fig. </w:t>
      </w:r>
      <w:r w:rsidR="00534DC5">
        <w:t>4</w:t>
      </w:r>
      <w:r w:rsidRPr="00371BA9">
        <w:t>h). Exotic abundance declined as dry season precipitation increased (</w:t>
      </w:r>
      <w:proofErr w:type="spellStart"/>
      <w:r w:rsidRPr="00371BA9">
        <w:t>clim_pdry</w:t>
      </w:r>
      <w:proofErr w:type="spellEnd"/>
      <w:r w:rsidRPr="00371BA9">
        <w:t xml:space="preserve">, </w:t>
      </w:r>
      <w:r w:rsidR="0050565F" w:rsidRPr="00371BA9">
        <w:t>R</w:t>
      </w:r>
      <w:r w:rsidR="0050565F" w:rsidRPr="0050565F">
        <w:rPr>
          <w:vertAlign w:val="superscript"/>
        </w:rPr>
        <w:t>2</w:t>
      </w:r>
      <w:r w:rsidRPr="00371BA9">
        <w:t xml:space="preserve"> = 0.207, Fig </w:t>
      </w:r>
      <w:r w:rsidR="00534DC5">
        <w:t>4</w:t>
      </w:r>
      <w:r w:rsidRPr="00371BA9">
        <w:t>i), increased with soil pH (</w:t>
      </w:r>
      <w:proofErr w:type="spellStart"/>
      <w:r w:rsidRPr="00371BA9">
        <w:t>soil_phc</w:t>
      </w:r>
      <w:proofErr w:type="spellEnd"/>
      <w:r w:rsidRPr="00371BA9">
        <w:t xml:space="preserve">, </w:t>
      </w:r>
      <w:r w:rsidR="0050565F" w:rsidRPr="00371BA9">
        <w:t>R</w:t>
      </w:r>
      <w:r w:rsidR="0050565F" w:rsidRPr="0050565F">
        <w:rPr>
          <w:vertAlign w:val="superscript"/>
        </w:rPr>
        <w:t>2</w:t>
      </w:r>
      <w:r w:rsidRPr="00371BA9">
        <w:t xml:space="preserve"> = 0.242, Fig </w:t>
      </w:r>
      <w:proofErr w:type="spellStart"/>
      <w:r w:rsidRPr="00371BA9">
        <w:t>Xj</w:t>
      </w:r>
      <w:proofErr w:type="spellEnd"/>
      <w:r w:rsidRPr="00371BA9">
        <w:t>), and decreased with soil depth to hard rock (</w:t>
      </w:r>
      <w:proofErr w:type="spellStart"/>
      <w:r w:rsidRPr="00371BA9">
        <w:t>soil_der</w:t>
      </w:r>
      <w:proofErr w:type="spellEnd"/>
      <w:r w:rsidRPr="00371BA9">
        <w:t xml:space="preserve">, </w:t>
      </w:r>
      <w:r w:rsidR="0050565F" w:rsidRPr="00371BA9">
        <w:t>R</w:t>
      </w:r>
      <w:r w:rsidR="0050565F" w:rsidRPr="0050565F">
        <w:rPr>
          <w:vertAlign w:val="superscript"/>
        </w:rPr>
        <w:t>2</w:t>
      </w:r>
      <w:r w:rsidRPr="00371BA9">
        <w:t xml:space="preserve"> = 0.140, Fig </w:t>
      </w:r>
      <w:r w:rsidR="00534DC5">
        <w:t>4</w:t>
      </w:r>
      <w:r w:rsidRPr="00371BA9">
        <w:t>k).</w:t>
      </w:r>
    </w:p>
    <w:p w14:paraId="43469C56" w14:textId="77777777" w:rsidR="00466CD0" w:rsidRPr="00371BA9" w:rsidRDefault="00466CD0" w:rsidP="007E7D39">
      <w:pPr>
        <w:spacing w:line="480" w:lineRule="auto"/>
        <w:pPrChange w:id="302" w:author="Referee" w:date="2015-08-05T08:20:00Z">
          <w:pPr>
            <w:spacing w:line="360" w:lineRule="auto"/>
            <w:jc w:val="both"/>
          </w:pPr>
        </w:pPrChange>
      </w:pPr>
      <w:r w:rsidRPr="00371BA9">
        <w:t xml:space="preserve">With respect to hypothesis 1a, we found the opposite of expected: hydrological heterogeneity (as measured by </w:t>
      </w:r>
      <w:proofErr w:type="spellStart"/>
      <w:r w:rsidRPr="00371BA9">
        <w:t>CVAnnBFI</w:t>
      </w:r>
      <w:proofErr w:type="spellEnd"/>
      <w:r w:rsidRPr="00371BA9">
        <w:t xml:space="preserve">, </w:t>
      </w:r>
      <w:proofErr w:type="spellStart"/>
      <w:r w:rsidRPr="00371BA9">
        <w:t>CVMDFDry</w:t>
      </w:r>
      <w:proofErr w:type="spellEnd"/>
      <w:r w:rsidRPr="00371BA9">
        <w:t xml:space="preserve"> and </w:t>
      </w:r>
      <w:proofErr w:type="spellStart"/>
      <w:r w:rsidRPr="00371BA9">
        <w:t>CVAnnHSMeanDur</w:t>
      </w:r>
      <w:proofErr w:type="spellEnd"/>
      <w:r w:rsidRPr="00371BA9">
        <w:t xml:space="preserve">) appears to be associated with higher exotic abundance. These relationships did not exhibit </w:t>
      </w:r>
      <w:proofErr w:type="spellStart"/>
      <w:r w:rsidRPr="00371BA9">
        <w:t>unimodality</w:t>
      </w:r>
      <w:proofErr w:type="spellEnd"/>
      <w:r w:rsidRPr="00371BA9">
        <w:t>. Production land uses were associated with higher exotic abundance, supporting hypothesis 2.</w:t>
      </w:r>
    </w:p>
    <w:p w14:paraId="06E86257" w14:textId="77777777" w:rsidR="00466CD0" w:rsidRPr="00371BA9" w:rsidRDefault="00466CD0" w:rsidP="007E7D39">
      <w:pPr>
        <w:keepNext/>
        <w:spacing w:line="480" w:lineRule="auto"/>
        <w:pPrChange w:id="303" w:author="Referee" w:date="2015-08-05T08:20:00Z">
          <w:pPr>
            <w:keepNext/>
            <w:spacing w:line="360" w:lineRule="auto"/>
            <w:jc w:val="both"/>
          </w:pPr>
        </w:pPrChange>
      </w:pPr>
      <w:r w:rsidRPr="00371BA9">
        <w:rPr>
          <w:noProof/>
          <w:lang w:eastAsia="en-AU"/>
        </w:rPr>
        <w:lastRenderedPageBreak/>
        <w:drawing>
          <wp:inline distT="0" distB="0" distL="0" distR="0" wp14:anchorId="445DD9B8" wp14:editId="5F7645F4">
            <wp:extent cx="5731510" cy="465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esRichnes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57725"/>
                    </a:xfrm>
                    <a:prstGeom prst="rect">
                      <a:avLst/>
                    </a:prstGeom>
                  </pic:spPr>
                </pic:pic>
              </a:graphicData>
            </a:graphic>
          </wp:inline>
        </w:drawing>
      </w:r>
    </w:p>
    <w:p w14:paraId="1C1167F1" w14:textId="336A1102" w:rsidR="00466CD0" w:rsidRPr="00371BA9" w:rsidRDefault="00466CD0" w:rsidP="007E7D39">
      <w:pPr>
        <w:pStyle w:val="Caption"/>
        <w:spacing w:line="480" w:lineRule="auto"/>
        <w:rPr>
          <w:sz w:val="22"/>
          <w:szCs w:val="22"/>
        </w:rPr>
        <w:pPrChange w:id="304" w:author="Referee" w:date="2015-08-05T08:20:00Z">
          <w:pPr>
            <w:pStyle w:val="Caption"/>
            <w:spacing w:line="360" w:lineRule="auto"/>
            <w:jc w:val="both"/>
          </w:pPr>
        </w:pPrChange>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1</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w:t>
      </w:r>
      <w:proofErr w:type="spellStart"/>
      <w:r w:rsidRPr="00371BA9">
        <w:rPr>
          <w:sz w:val="22"/>
          <w:szCs w:val="22"/>
        </w:rPr>
        <w:t>C_MinM</w:t>
      </w:r>
      <w:proofErr w:type="spellEnd"/>
      <w:r w:rsidRPr="00371BA9">
        <w:rPr>
          <w:sz w:val="22"/>
          <w:szCs w:val="22"/>
        </w:rPr>
        <w:t xml:space="preserve">); d.) </w:t>
      </w:r>
      <w:proofErr w:type="gramStart"/>
      <w:r w:rsidRPr="00371BA9">
        <w:rPr>
          <w:sz w:val="22"/>
          <w:szCs w:val="22"/>
        </w:rPr>
        <w:t>contingency</w:t>
      </w:r>
      <w:proofErr w:type="gramEnd"/>
      <w:r w:rsidRPr="00371BA9">
        <w:rPr>
          <w:sz w:val="22"/>
          <w:szCs w:val="22"/>
        </w:rPr>
        <w:t xml:space="preserve"> of monthly minimum daily flows (</w:t>
      </w:r>
      <w:proofErr w:type="spellStart"/>
      <w:r w:rsidRPr="00371BA9">
        <w:rPr>
          <w:sz w:val="22"/>
          <w:szCs w:val="22"/>
        </w:rPr>
        <w:t>M_MinM</w:t>
      </w:r>
      <w:proofErr w:type="spellEnd"/>
      <w:r w:rsidRPr="00371BA9">
        <w:rPr>
          <w:sz w:val="22"/>
          <w:szCs w:val="22"/>
        </w:rPr>
        <w:t xml:space="preserve">); e.) </w:t>
      </w:r>
      <w:proofErr w:type="gramStart"/>
      <w:r w:rsidRPr="00371BA9">
        <w:rPr>
          <w:sz w:val="22"/>
          <w:szCs w:val="22"/>
        </w:rPr>
        <w:t>mean</w:t>
      </w:r>
      <w:proofErr w:type="gramEnd"/>
      <w:r w:rsidRPr="00371BA9">
        <w:rPr>
          <w:sz w:val="22"/>
          <w:szCs w:val="22"/>
        </w:rPr>
        <w:t xml:space="preserve"> duration of high flow periods (</w:t>
      </w:r>
      <w:proofErr w:type="spellStart"/>
      <w:r w:rsidRPr="00371BA9">
        <w:rPr>
          <w:sz w:val="22"/>
          <w:szCs w:val="22"/>
        </w:rPr>
        <w:t>HSMeanDur</w:t>
      </w:r>
      <w:proofErr w:type="spellEnd"/>
      <w:r w:rsidRPr="00371BA9">
        <w:rPr>
          <w:sz w:val="22"/>
          <w:szCs w:val="22"/>
        </w:rPr>
        <w:t xml:space="preserve">, days); f.)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w:t>
      </w:r>
      <w:proofErr w:type="spellStart"/>
      <w:r w:rsidRPr="00371BA9">
        <w:rPr>
          <w:sz w:val="22"/>
          <w:szCs w:val="22"/>
        </w:rPr>
        <w:t>i</w:t>
      </w:r>
      <w:proofErr w:type="spellEnd"/>
      <w:r w:rsidRPr="00371BA9">
        <w:rPr>
          <w:sz w:val="22"/>
          <w:szCs w:val="22"/>
        </w:rPr>
        <w:t xml:space="preserve">.) </w:t>
      </w:r>
      <w:proofErr w:type="gramStart"/>
      <w:r w:rsidRPr="00371BA9">
        <w:rPr>
          <w:sz w:val="22"/>
          <w:szCs w:val="22"/>
        </w:rPr>
        <w:t>precipitation</w:t>
      </w:r>
      <w:proofErr w:type="gramEnd"/>
      <w:r w:rsidRPr="00371BA9">
        <w:rPr>
          <w:sz w:val="22"/>
          <w:szCs w:val="22"/>
        </w:rPr>
        <w:t xml:space="preserve"> in the wettest quarter of the year (</w:t>
      </w:r>
      <w:proofErr w:type="spellStart"/>
      <w:r w:rsidRPr="00371BA9">
        <w:rPr>
          <w:sz w:val="22"/>
          <w:szCs w:val="22"/>
        </w:rPr>
        <w:t>clim_pwet</w:t>
      </w:r>
      <w:proofErr w:type="spellEnd"/>
      <w:r w:rsidRPr="00371BA9">
        <w:rPr>
          <w:sz w:val="22"/>
          <w:szCs w:val="22"/>
        </w:rPr>
        <w:t xml:space="preserve">, mm); j.) </w:t>
      </w:r>
      <w:proofErr w:type="gramStart"/>
      <w:r w:rsidRPr="00371BA9">
        <w:rPr>
          <w:sz w:val="22"/>
          <w:szCs w:val="22"/>
        </w:rPr>
        <w:t>temperature</w:t>
      </w:r>
      <w:proofErr w:type="gramEnd"/>
      <w:r w:rsidRPr="00371BA9">
        <w:rPr>
          <w:sz w:val="22"/>
          <w:szCs w:val="22"/>
        </w:rPr>
        <w:t xml:space="preserve"> seasonality (</w:t>
      </w:r>
      <w:proofErr w:type="spellStart"/>
      <w:r w:rsidRPr="00371BA9">
        <w:rPr>
          <w:sz w:val="22"/>
          <w:szCs w:val="22"/>
        </w:rPr>
        <w:t>clim_tsea</w:t>
      </w:r>
      <w:proofErr w:type="spellEnd"/>
      <w:r w:rsidRPr="00371BA9">
        <w:rPr>
          <w:sz w:val="22"/>
          <w:szCs w:val="22"/>
        </w:rPr>
        <w:t xml:space="preserve">, standard deviation * 100); k.) </w:t>
      </w:r>
      <w:proofErr w:type="gramStart"/>
      <w:r w:rsidRPr="00371BA9">
        <w:rPr>
          <w:sz w:val="22"/>
          <w:szCs w:val="22"/>
        </w:rPr>
        <w:t>soil</w:t>
      </w:r>
      <w:proofErr w:type="gramEnd"/>
      <w:r w:rsidRPr="00371BA9">
        <w:rPr>
          <w:sz w:val="22"/>
          <w:szCs w:val="22"/>
        </w:rPr>
        <w:t xml:space="preserve"> organic carbon (</w:t>
      </w:r>
      <w:proofErr w:type="spellStart"/>
      <w:r w:rsidRPr="00371BA9">
        <w:rPr>
          <w:sz w:val="22"/>
          <w:szCs w:val="22"/>
        </w:rPr>
        <w:t>soil_soc</w:t>
      </w:r>
      <w:proofErr w:type="spellEnd"/>
      <w:r w:rsidRPr="00371BA9">
        <w:rPr>
          <w:sz w:val="22"/>
          <w:szCs w:val="22"/>
        </w:rPr>
        <w:t>, %); l.) soil silt content (</w:t>
      </w:r>
      <w:proofErr w:type="spellStart"/>
      <w:r w:rsidRPr="00371BA9">
        <w:rPr>
          <w:sz w:val="22"/>
          <w:szCs w:val="22"/>
        </w:rPr>
        <w:t>soil_slt</w:t>
      </w:r>
      <w:proofErr w:type="spellEnd"/>
      <w:r w:rsidRPr="00371BA9">
        <w:rPr>
          <w:sz w:val="22"/>
          <w:szCs w:val="22"/>
        </w:rPr>
        <w:t xml:space="preserve">, %); m.) soil total </w:t>
      </w:r>
      <w:r w:rsidRPr="00371BA9">
        <w:rPr>
          <w:sz w:val="22"/>
          <w:szCs w:val="22"/>
        </w:rPr>
        <w:lastRenderedPageBreak/>
        <w:t>phosphorus (</w:t>
      </w:r>
      <w:proofErr w:type="spellStart"/>
      <w:r w:rsidRPr="00371BA9">
        <w:rPr>
          <w:sz w:val="22"/>
          <w:szCs w:val="22"/>
        </w:rPr>
        <w:t>soil_pto</w:t>
      </w:r>
      <w:proofErr w:type="spellEnd"/>
      <w:r w:rsidRPr="00371BA9">
        <w:rPr>
          <w:sz w:val="22"/>
          <w:szCs w:val="22"/>
        </w:rPr>
        <w:t>, %); n.) soil available water capacity (</w:t>
      </w:r>
      <w:proofErr w:type="spellStart"/>
      <w:r w:rsidRPr="00371BA9">
        <w:rPr>
          <w:sz w:val="22"/>
          <w:szCs w:val="22"/>
        </w:rPr>
        <w:t>soil_awc</w:t>
      </w:r>
      <w:proofErr w:type="spellEnd"/>
      <w:r w:rsidRPr="00371BA9">
        <w:rPr>
          <w:sz w:val="22"/>
          <w:szCs w:val="22"/>
        </w:rPr>
        <w:t>, %). Species richness is presented as standardised by plot area. Fitted lines depict ordinary least-squares regression models. Shaded areas depict the smoothed 95% confidence interval around the regression model.</w:t>
      </w:r>
    </w:p>
    <w:p w14:paraId="62CD5533" w14:textId="77777777" w:rsidR="00466CD0" w:rsidRPr="00371BA9" w:rsidRDefault="00466CD0" w:rsidP="007E7D39">
      <w:pPr>
        <w:keepNext/>
        <w:spacing w:line="480" w:lineRule="auto"/>
        <w:pPrChange w:id="305" w:author="Referee" w:date="2015-08-05T08:20:00Z">
          <w:pPr>
            <w:keepNext/>
            <w:spacing w:line="360" w:lineRule="auto"/>
            <w:jc w:val="both"/>
          </w:pPr>
        </w:pPrChange>
      </w:pPr>
      <w:r w:rsidRPr="00371BA9">
        <w:rPr>
          <w:noProof/>
          <w:lang w:eastAsia="en-AU"/>
        </w:rPr>
        <w:drawing>
          <wp:inline distT="0" distB="0" distL="0" distR="0" wp14:anchorId="576680E0" wp14:editId="126AE60C">
            <wp:extent cx="5731510" cy="3427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c.SES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7A4A7EC2" w14:textId="5587C796" w:rsidR="00466CD0" w:rsidRPr="00371BA9" w:rsidRDefault="00466CD0" w:rsidP="007E7D39">
      <w:pPr>
        <w:pStyle w:val="Caption"/>
        <w:spacing w:line="480" w:lineRule="auto"/>
        <w:rPr>
          <w:sz w:val="22"/>
          <w:szCs w:val="22"/>
        </w:rPr>
        <w:pPrChange w:id="306" w:author="Referee" w:date="2015-08-05T08:20:00Z">
          <w:pPr>
            <w:pStyle w:val="Caption"/>
            <w:spacing w:line="360" w:lineRule="auto"/>
            <w:jc w:val="both"/>
          </w:pPr>
        </w:pPrChange>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3</w:t>
      </w:r>
      <w:r w:rsidRPr="00371BA9">
        <w:rPr>
          <w:noProof/>
          <w:sz w:val="22"/>
          <w:szCs w:val="22"/>
        </w:rPr>
        <w:fldChar w:fldCharType="end"/>
      </w:r>
      <w:r w:rsidRPr="00371BA9">
        <w:rPr>
          <w:sz w:val="22"/>
          <w:szCs w:val="22"/>
        </w:rPr>
        <w:t>. Environmental drivers of standardised effect size functional richness (</w:t>
      </w:r>
      <w:proofErr w:type="spellStart"/>
      <w:r w:rsidRPr="00371BA9">
        <w:rPr>
          <w:sz w:val="22"/>
          <w:szCs w:val="22"/>
        </w:rPr>
        <w:t>FRic.SES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FRic.SES</w:t>
      </w:r>
      <w:proofErr w:type="spellEnd"/>
      <w:r w:rsidRPr="00371BA9">
        <w:rPr>
          <w:sz w:val="22"/>
          <w:szCs w:val="22"/>
        </w:rPr>
        <w:t xml:space="preserv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16EDD4A3" w14:textId="77777777" w:rsidR="00466CD0" w:rsidRPr="00371BA9" w:rsidRDefault="00466CD0" w:rsidP="007E7D39">
      <w:pPr>
        <w:pStyle w:val="Caption"/>
        <w:spacing w:line="480" w:lineRule="auto"/>
        <w:rPr>
          <w:sz w:val="22"/>
          <w:szCs w:val="22"/>
        </w:rPr>
        <w:pPrChange w:id="307" w:author="Referee" w:date="2015-08-05T08:20:00Z">
          <w:pPr>
            <w:pStyle w:val="Caption"/>
            <w:spacing w:line="360" w:lineRule="auto"/>
            <w:jc w:val="both"/>
          </w:pPr>
        </w:pPrChange>
      </w:pPr>
    </w:p>
    <w:p w14:paraId="3D0323F1" w14:textId="77777777" w:rsidR="00466CD0" w:rsidRPr="00371BA9" w:rsidRDefault="00466CD0" w:rsidP="007E7D39">
      <w:pPr>
        <w:spacing w:line="480" w:lineRule="auto"/>
        <w:pPrChange w:id="308" w:author="Referee" w:date="2015-08-05T08:20:00Z">
          <w:pPr>
            <w:spacing w:line="360" w:lineRule="auto"/>
            <w:jc w:val="both"/>
          </w:pPr>
        </w:pPrChange>
      </w:pPr>
    </w:p>
    <w:p w14:paraId="3C86AD44" w14:textId="77777777" w:rsidR="00466CD0" w:rsidRPr="00371BA9" w:rsidRDefault="00466CD0" w:rsidP="007E7D39">
      <w:pPr>
        <w:spacing w:line="480" w:lineRule="auto"/>
        <w:pPrChange w:id="309" w:author="Referee" w:date="2015-08-05T08:20:00Z">
          <w:pPr>
            <w:spacing w:line="360" w:lineRule="auto"/>
            <w:jc w:val="both"/>
          </w:pPr>
        </w:pPrChange>
      </w:pPr>
    </w:p>
    <w:p w14:paraId="15B1E5F1" w14:textId="77777777" w:rsidR="00466CD0" w:rsidRPr="00371BA9" w:rsidRDefault="00466CD0" w:rsidP="007E7D39">
      <w:pPr>
        <w:spacing w:line="480" w:lineRule="auto"/>
        <w:pPrChange w:id="310" w:author="Referee" w:date="2015-08-05T08:20:00Z">
          <w:pPr>
            <w:spacing w:line="360" w:lineRule="auto"/>
            <w:jc w:val="both"/>
          </w:pPr>
        </w:pPrChange>
      </w:pPr>
    </w:p>
    <w:p w14:paraId="64CF1907" w14:textId="77777777" w:rsidR="00466CD0" w:rsidRPr="00371BA9" w:rsidRDefault="00466CD0" w:rsidP="007E7D39">
      <w:pPr>
        <w:spacing w:line="480" w:lineRule="auto"/>
        <w:pPrChange w:id="311" w:author="Referee" w:date="2015-08-05T08:20:00Z">
          <w:pPr>
            <w:spacing w:line="360" w:lineRule="auto"/>
            <w:jc w:val="both"/>
          </w:pPr>
        </w:pPrChange>
      </w:pPr>
    </w:p>
    <w:p w14:paraId="713B1A16" w14:textId="77777777" w:rsidR="00466CD0" w:rsidRPr="00371BA9" w:rsidRDefault="00466CD0" w:rsidP="007E7D39">
      <w:pPr>
        <w:spacing w:line="480" w:lineRule="auto"/>
        <w:pPrChange w:id="312" w:author="Referee" w:date="2015-08-05T08:20:00Z">
          <w:pPr>
            <w:spacing w:line="360" w:lineRule="auto"/>
            <w:jc w:val="both"/>
          </w:pPr>
        </w:pPrChange>
      </w:pPr>
    </w:p>
    <w:p w14:paraId="0364B428" w14:textId="77777777" w:rsidR="00466CD0" w:rsidRPr="00371BA9" w:rsidRDefault="00466CD0" w:rsidP="007E7D39">
      <w:pPr>
        <w:spacing w:line="480" w:lineRule="auto"/>
        <w:pPrChange w:id="313" w:author="Referee" w:date="2015-08-05T08:20:00Z">
          <w:pPr>
            <w:spacing w:line="360" w:lineRule="auto"/>
            <w:jc w:val="both"/>
          </w:pPr>
        </w:pPrChange>
      </w:pPr>
    </w:p>
    <w:p w14:paraId="4960273E" w14:textId="77777777" w:rsidR="00466CD0" w:rsidRPr="00371BA9" w:rsidRDefault="00466CD0" w:rsidP="007E7D39">
      <w:pPr>
        <w:keepNext/>
        <w:spacing w:line="480" w:lineRule="auto"/>
        <w:pPrChange w:id="314" w:author="Referee" w:date="2015-08-05T08:20:00Z">
          <w:pPr>
            <w:keepNext/>
            <w:spacing w:line="360" w:lineRule="auto"/>
            <w:jc w:val="both"/>
          </w:pPr>
        </w:pPrChange>
      </w:pPr>
      <w:r w:rsidRPr="00371BA9">
        <w:rPr>
          <w:noProof/>
          <w:lang w:eastAsia="en-AU"/>
        </w:rPr>
        <w:drawing>
          <wp:inline distT="0" distB="0" distL="0" distR="0" wp14:anchorId="2A081794" wp14:editId="137D4B9B">
            <wp:extent cx="5731510" cy="3470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s.SE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70910"/>
                    </a:xfrm>
                    <a:prstGeom prst="rect">
                      <a:avLst/>
                    </a:prstGeom>
                  </pic:spPr>
                </pic:pic>
              </a:graphicData>
            </a:graphic>
          </wp:inline>
        </w:drawing>
      </w:r>
    </w:p>
    <w:p w14:paraId="08CE3EA8" w14:textId="61FA2C71" w:rsidR="00466CD0" w:rsidRPr="00371BA9" w:rsidRDefault="00466CD0" w:rsidP="007E7D39">
      <w:pPr>
        <w:pStyle w:val="Caption"/>
        <w:spacing w:line="480" w:lineRule="auto"/>
        <w:rPr>
          <w:sz w:val="22"/>
          <w:szCs w:val="22"/>
        </w:rPr>
        <w:pPrChange w:id="315" w:author="Referee" w:date="2015-08-05T08:20:00Z">
          <w:pPr>
            <w:pStyle w:val="Caption"/>
            <w:spacing w:line="360" w:lineRule="auto"/>
            <w:jc w:val="both"/>
          </w:pPr>
        </w:pPrChange>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4</w:t>
      </w:r>
      <w:r w:rsidRPr="00371BA9">
        <w:rPr>
          <w:noProof/>
          <w:sz w:val="22"/>
          <w:szCs w:val="22"/>
        </w:rPr>
        <w:fldChar w:fldCharType="end"/>
      </w:r>
      <w:r w:rsidRPr="00371BA9">
        <w:rPr>
          <w:sz w:val="22"/>
          <w:szCs w:val="22"/>
        </w:rPr>
        <w:t>. Environmental drivers of standardised effect size functional dispersion (</w:t>
      </w:r>
      <w:proofErr w:type="spellStart"/>
      <w:r w:rsidRPr="00371BA9">
        <w:rPr>
          <w:sz w:val="22"/>
          <w:szCs w:val="22"/>
        </w:rPr>
        <w:t>FDis.SES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FDis.SES</w:t>
      </w:r>
      <w:proofErr w:type="spellEnd"/>
      <w:r w:rsidRPr="00371BA9">
        <w:rPr>
          <w:sz w:val="22"/>
          <w:szCs w:val="22"/>
        </w:rPr>
        <w:t xml:space="preserve"> and environmental variables describing c.)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w:t>
      </w:r>
      <w:r w:rsidRPr="00371BA9">
        <w:rPr>
          <w:sz w:val="22"/>
          <w:szCs w:val="22"/>
        </w:rPr>
        <w:lastRenderedPageBreak/>
        <w:t>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6B46714B" w14:textId="77777777" w:rsidR="00466CD0" w:rsidRPr="00371BA9" w:rsidRDefault="00466CD0" w:rsidP="007E7D39">
      <w:pPr>
        <w:spacing w:line="480" w:lineRule="auto"/>
        <w:pPrChange w:id="316" w:author="Referee" w:date="2015-08-05T08:20:00Z">
          <w:pPr>
            <w:spacing w:line="360" w:lineRule="auto"/>
            <w:jc w:val="both"/>
          </w:pPr>
        </w:pPrChange>
      </w:pPr>
    </w:p>
    <w:p w14:paraId="08754847" w14:textId="77777777" w:rsidR="00466CD0" w:rsidRPr="00371BA9" w:rsidRDefault="00466CD0" w:rsidP="007E7D39">
      <w:pPr>
        <w:keepNext/>
        <w:spacing w:line="480" w:lineRule="auto"/>
        <w:pPrChange w:id="317" w:author="Referee" w:date="2015-08-05T08:20:00Z">
          <w:pPr>
            <w:keepNext/>
            <w:spacing w:line="360" w:lineRule="auto"/>
            <w:jc w:val="both"/>
          </w:pPr>
        </w:pPrChange>
      </w:pPr>
      <w:r w:rsidRPr="00371BA9">
        <w:rPr>
          <w:noProof/>
          <w:lang w:eastAsia="en-AU"/>
        </w:rPr>
        <w:drawing>
          <wp:inline distT="0" distB="0" distL="0" distR="0" wp14:anchorId="48CA2DAF" wp14:editId="0F476B25">
            <wp:extent cx="5731510" cy="46685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otic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68520"/>
                    </a:xfrm>
                    <a:prstGeom prst="rect">
                      <a:avLst/>
                    </a:prstGeom>
                  </pic:spPr>
                </pic:pic>
              </a:graphicData>
            </a:graphic>
          </wp:inline>
        </w:drawing>
      </w:r>
    </w:p>
    <w:p w14:paraId="1662935A" w14:textId="5A1B87D3" w:rsidR="00466CD0" w:rsidRDefault="00466CD0" w:rsidP="007E7D39">
      <w:pPr>
        <w:pStyle w:val="Caption"/>
        <w:spacing w:line="480" w:lineRule="auto"/>
        <w:rPr>
          <w:sz w:val="22"/>
          <w:szCs w:val="22"/>
        </w:rPr>
        <w:pPrChange w:id="318" w:author="Referee" w:date="2015-08-05T08:20:00Z">
          <w:pPr>
            <w:pStyle w:val="Caption"/>
            <w:spacing w:line="360" w:lineRule="auto"/>
            <w:jc w:val="both"/>
          </w:pPr>
        </w:pPrChange>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2</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w:t>
      </w:r>
      <w:r w:rsidRPr="00371BA9">
        <w:rPr>
          <w:sz w:val="22"/>
          <w:szCs w:val="22"/>
        </w:rPr>
        <w:lastRenderedPageBreak/>
        <w:t xml:space="preserve">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index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e.) </w:t>
      </w:r>
      <w:proofErr w:type="spellStart"/>
      <w:proofErr w:type="gramStart"/>
      <w:r w:rsidRPr="00371BA9">
        <w:rPr>
          <w:sz w:val="22"/>
          <w:szCs w:val="22"/>
        </w:rPr>
        <w:t>interannual</w:t>
      </w:r>
      <w:proofErr w:type="spellEnd"/>
      <w:proofErr w:type="gramEnd"/>
      <w:r w:rsidRPr="00371BA9">
        <w:rPr>
          <w:sz w:val="22"/>
          <w:szCs w:val="22"/>
        </w:rPr>
        <w:t xml:space="preserve"> variability in dry season mean daily flow (</w:t>
      </w:r>
      <w:proofErr w:type="spellStart"/>
      <w:r w:rsidRPr="00371BA9">
        <w:rPr>
          <w:sz w:val="22"/>
          <w:szCs w:val="22"/>
        </w:rPr>
        <w:t>CVMDFDry</w:t>
      </w:r>
      <w:proofErr w:type="spellEnd"/>
      <w:r w:rsidRPr="00371BA9">
        <w:rPr>
          <w:sz w:val="22"/>
          <w:szCs w:val="22"/>
        </w:rPr>
        <w:t xml:space="preserve">); f.) </w:t>
      </w:r>
      <w:proofErr w:type="spellStart"/>
      <w:proofErr w:type="gramStart"/>
      <w:r w:rsidRPr="00371BA9">
        <w:rPr>
          <w:sz w:val="22"/>
          <w:szCs w:val="22"/>
        </w:rPr>
        <w:t>interannual</w:t>
      </w:r>
      <w:proofErr w:type="spellEnd"/>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w:t>
      </w:r>
      <w:proofErr w:type="spellStart"/>
      <w:r w:rsidRPr="00371BA9">
        <w:rPr>
          <w:sz w:val="22"/>
          <w:szCs w:val="22"/>
        </w:rPr>
        <w:t>production_irrigated</w:t>
      </w:r>
      <w:proofErr w:type="spellEnd"/>
      <w:r w:rsidRPr="00371BA9">
        <w:rPr>
          <w:sz w:val="22"/>
          <w:szCs w:val="22"/>
        </w:rPr>
        <w:t>, geographically weighted %); h.) proportion of catchment used for production from relatively natural environments (</w:t>
      </w:r>
      <w:proofErr w:type="spellStart"/>
      <w:r w:rsidRPr="00371BA9">
        <w:rPr>
          <w:sz w:val="22"/>
          <w:szCs w:val="22"/>
        </w:rPr>
        <w:t>production_natural</w:t>
      </w:r>
      <w:proofErr w:type="spellEnd"/>
      <w:r w:rsidRPr="00371BA9">
        <w:rPr>
          <w:sz w:val="22"/>
          <w:szCs w:val="22"/>
        </w:rPr>
        <w:t xml:space="preserve">, geographically weighted %); </w:t>
      </w:r>
      <w:proofErr w:type="spellStart"/>
      <w:r w:rsidRPr="00371BA9">
        <w:rPr>
          <w:sz w:val="22"/>
          <w:szCs w:val="22"/>
        </w:rPr>
        <w:t>i</w:t>
      </w:r>
      <w:proofErr w:type="spellEnd"/>
      <w:r w:rsidRPr="00371BA9">
        <w:rPr>
          <w:sz w:val="22"/>
          <w:szCs w:val="22"/>
        </w:rPr>
        <w:t>.) precipitation in the driest quarter (</w:t>
      </w:r>
      <w:proofErr w:type="spellStart"/>
      <w:r w:rsidRPr="00371BA9">
        <w:rPr>
          <w:sz w:val="22"/>
          <w:szCs w:val="22"/>
        </w:rPr>
        <w:t>clim_pdry</w:t>
      </w:r>
      <w:proofErr w:type="spellEnd"/>
      <w:r w:rsidRPr="00371BA9">
        <w:rPr>
          <w:sz w:val="22"/>
          <w:szCs w:val="22"/>
        </w:rPr>
        <w:t xml:space="preserve">, mm); j.) </w:t>
      </w:r>
      <w:proofErr w:type="gramStart"/>
      <w:r w:rsidRPr="00371BA9">
        <w:rPr>
          <w:sz w:val="22"/>
          <w:szCs w:val="22"/>
        </w:rPr>
        <w:t>soil</w:t>
      </w:r>
      <w:proofErr w:type="gramEnd"/>
      <w:r w:rsidRPr="00371BA9">
        <w:rPr>
          <w:sz w:val="22"/>
          <w:szCs w:val="22"/>
        </w:rPr>
        <w:t xml:space="preserve"> pH (</w:t>
      </w:r>
      <w:proofErr w:type="spellStart"/>
      <w:r w:rsidRPr="00371BA9">
        <w:rPr>
          <w:sz w:val="22"/>
          <w:szCs w:val="22"/>
        </w:rPr>
        <w:t>soil_phc</w:t>
      </w:r>
      <w:proofErr w:type="spellEnd"/>
      <w:r w:rsidRPr="00371BA9">
        <w:rPr>
          <w:sz w:val="22"/>
          <w:szCs w:val="22"/>
        </w:rPr>
        <w:t>, %); k.) depth of regolith (</w:t>
      </w:r>
      <w:proofErr w:type="spellStart"/>
      <w:r w:rsidRPr="00371BA9">
        <w:rPr>
          <w:sz w:val="22"/>
          <w:szCs w:val="22"/>
        </w:rPr>
        <w:t>soil_der</w:t>
      </w:r>
      <w:proofErr w:type="spellEnd"/>
      <w:r w:rsidRPr="00371BA9">
        <w:rPr>
          <w:sz w:val="22"/>
          <w:szCs w:val="22"/>
        </w:rPr>
        <w:t>, m to hard rock). Fitted lines depict ordinary least-squares regression models. Shaded areas depict the smoothed 95% confidence interval around the regression model.</w:t>
      </w:r>
    </w:p>
    <w:p w14:paraId="3A3A2C5A" w14:textId="77777777" w:rsidR="00371BA9" w:rsidRDefault="00371BA9" w:rsidP="007E7D39">
      <w:pPr>
        <w:spacing w:line="480" w:lineRule="auto"/>
        <w:pPrChange w:id="319" w:author="Referee" w:date="2015-08-05T08:20:00Z">
          <w:pPr>
            <w:jc w:val="both"/>
          </w:pPr>
        </w:pPrChange>
      </w:pPr>
    </w:p>
    <w:p w14:paraId="6322BB01" w14:textId="77777777" w:rsidR="00504EF9" w:rsidRDefault="00504EF9" w:rsidP="007E7D39">
      <w:pPr>
        <w:spacing w:line="480" w:lineRule="auto"/>
        <w:pPrChange w:id="320" w:author="Referee" w:date="2015-08-05T08:20:00Z">
          <w:pPr>
            <w:spacing w:line="360" w:lineRule="auto"/>
            <w:jc w:val="both"/>
          </w:pPr>
        </w:pPrChange>
      </w:pPr>
    </w:p>
    <w:p w14:paraId="5EBBA914" w14:textId="77777777" w:rsidR="00466CD0" w:rsidRPr="00371BA9" w:rsidRDefault="00466CD0" w:rsidP="007E7D39">
      <w:pPr>
        <w:spacing w:line="480" w:lineRule="auto"/>
        <w:pPrChange w:id="321" w:author="Referee" w:date="2015-08-05T08:20:00Z">
          <w:pPr>
            <w:spacing w:line="360" w:lineRule="auto"/>
            <w:jc w:val="both"/>
          </w:pPr>
        </w:pPrChange>
      </w:pPr>
      <w:commentRangeStart w:id="322"/>
      <w:r w:rsidRPr="00371BA9">
        <w:t>DISCUSSION</w:t>
      </w:r>
      <w:commentRangeEnd w:id="322"/>
      <w:r w:rsidR="004E264D">
        <w:rPr>
          <w:rStyle w:val="CommentReference"/>
        </w:rPr>
        <w:commentReference w:id="322"/>
      </w:r>
    </w:p>
    <w:p w14:paraId="605245BF" w14:textId="6F99AEDC" w:rsidR="00466CD0" w:rsidRPr="00371BA9" w:rsidRDefault="00466CD0" w:rsidP="007E7D39">
      <w:pPr>
        <w:spacing w:line="480" w:lineRule="auto"/>
        <w:pPrChange w:id="323" w:author="Referee" w:date="2015-08-05T08:20:00Z">
          <w:pPr>
            <w:spacing w:line="360" w:lineRule="auto"/>
            <w:jc w:val="both"/>
          </w:pPr>
        </w:pPrChange>
      </w:pPr>
      <w:r w:rsidRPr="00371BA9">
        <w:t>We proposed that generation of niche complexity by spatially and temporally heterogeneous environmental conditions is the dominant control on diversity in riparian plant communities. Under this framework, blunting of natural environmental heterogeneity by human modification of river flow regimes and catchment landscapes would result in lower diversity.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w:t>
      </w:r>
      <w:r w:rsidRPr="00371BA9">
        <w:lastRenderedPageBreak/>
        <w:t>declined with others. Flow modification was a weak predictor of functional diversity, and we found no effect of land use.</w:t>
      </w:r>
    </w:p>
    <w:p w14:paraId="4F4A964A" w14:textId="5A05D333" w:rsidR="00466CD0" w:rsidRPr="00371BA9" w:rsidRDefault="00466CD0" w:rsidP="007E7D39">
      <w:pPr>
        <w:spacing w:line="480" w:lineRule="auto"/>
        <w:pPrChange w:id="324" w:author="Referee" w:date="2015-08-05T08:20:00Z">
          <w:pPr>
            <w:spacing w:line="360" w:lineRule="auto"/>
            <w:jc w:val="both"/>
          </w:pPr>
        </w:pPrChange>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w:t>
      </w:r>
      <w:proofErr w:type="spellStart"/>
      <w:r w:rsidRPr="00371BA9">
        <w:t>FRic.SES</w:t>
      </w:r>
      <w:proofErr w:type="spellEnd"/>
      <w:r w:rsidRPr="00371BA9">
        <w:t xml:space="preserve"> than any other group of environmental variables. </w:t>
      </w:r>
      <w:r w:rsidR="00BA2702">
        <w:t>Additionally, o</w:t>
      </w:r>
      <w:r w:rsidRPr="00371BA9">
        <w:t>f the individual environmental variables with significant</w:t>
      </w:r>
      <w:r w:rsidR="00BA2702">
        <w:t xml:space="preserve"> relationships to </w:t>
      </w:r>
      <w:proofErr w:type="spellStart"/>
      <w:r w:rsidR="00BA2702">
        <w:t>FDis.SES</w:t>
      </w:r>
      <w:proofErr w:type="spellEnd"/>
      <w:r w:rsidR="00BA2702">
        <w:t xml:space="preserve">, </w:t>
      </w:r>
      <w:r w:rsidRPr="00371BA9">
        <w:t>consistency in monthly maximum flows (</w:t>
      </w:r>
      <w:proofErr w:type="spellStart"/>
      <w:r w:rsidRPr="00371BA9">
        <w:t>C_MaxM</w:t>
      </w:r>
      <w:proofErr w:type="spellEnd"/>
      <w:r w:rsidRPr="00371BA9">
        <w:t xml:space="preserve">) explained the most variation. </w:t>
      </w:r>
      <w:r w:rsidR="00BA2702">
        <w:t xml:space="preserve">Given that </w:t>
      </w:r>
      <w:del w:id="325" w:author="Referee" w:date="2015-08-05T08:29:00Z">
        <w:r w:rsidR="00BA2702" w:rsidDel="006F4420">
          <w:delText>so much</w:delText>
        </w:r>
      </w:del>
      <w:ins w:id="326" w:author="Referee" w:date="2015-08-05T08:29:00Z">
        <w:r w:rsidR="006F4420">
          <w:t>a large proportion of</w:t>
        </w:r>
      </w:ins>
      <w:r w:rsidR="00BA2702">
        <w:t xml:space="preserve"> v</w:t>
      </w:r>
      <w:r w:rsidRPr="00371BA9">
        <w:t xml:space="preserve">ariation in diversity metrics and exotic abundance </w:t>
      </w:r>
      <w:ins w:id="327" w:author="Referee" w:date="2015-08-05T08:30:00Z">
        <w:r w:rsidR="006F4420">
          <w:t xml:space="preserve">explained by flow regime </w:t>
        </w:r>
      </w:ins>
      <w:r w:rsidR="00BA2702">
        <w:t>was</w:t>
      </w:r>
      <w:r w:rsidRPr="00371BA9">
        <w:t xml:space="preserve"> co-explained by soil and climatic variables,</w:t>
      </w:r>
      <w:del w:id="328" w:author="Referee" w:date="2015-08-05T08:29:00Z">
        <w:r w:rsidRPr="00371BA9" w:rsidDel="006F4420">
          <w:delText xml:space="preserve"> however</w:delText>
        </w:r>
      </w:del>
      <w:proofErr w:type="gramStart"/>
      <w:r w:rsidRPr="00371BA9">
        <w:t>,</w:t>
      </w:r>
      <w:proofErr w:type="gramEnd"/>
      <w:r w:rsidRPr="00371BA9">
        <w:t xml:space="preserve"> </w:t>
      </w:r>
      <w:del w:id="329" w:author="Referee" w:date="2015-08-05T08:30:00Z">
        <w:r w:rsidRPr="00371BA9" w:rsidDel="006F4420">
          <w:delText>a</w:delText>
        </w:r>
        <w:commentRangeStart w:id="330"/>
        <w:commentRangeStart w:id="331"/>
        <w:r w:rsidRPr="00371BA9" w:rsidDel="006F4420">
          <w:delText>ny attempt to</w:delText>
        </w:r>
      </w:del>
      <w:del w:id="332" w:author="Referee" w:date="2015-08-05T08:31:00Z">
        <w:r w:rsidRPr="00371BA9" w:rsidDel="006F4420">
          <w:delText xml:space="preserve"> disentangle the effects of different environmental conditions inevitably leads to the question</w:delText>
        </w:r>
        <w:commentRangeEnd w:id="330"/>
        <w:r w:rsidRPr="00371BA9" w:rsidDel="006F4420">
          <w:rPr>
            <w:rStyle w:val="CommentReference"/>
            <w:sz w:val="22"/>
            <w:szCs w:val="22"/>
          </w:rPr>
          <w:commentReference w:id="330"/>
        </w:r>
      </w:del>
      <w:commentRangeEnd w:id="331"/>
      <w:r w:rsidR="006F4420">
        <w:rPr>
          <w:rStyle w:val="CommentReference"/>
        </w:rPr>
        <w:commentReference w:id="331"/>
      </w:r>
      <w:del w:id="333" w:author="Referee" w:date="2015-08-05T08:31:00Z">
        <w:r w:rsidRPr="00371BA9" w:rsidDel="006F4420">
          <w:delText xml:space="preserve">: </w:delText>
        </w:r>
      </w:del>
      <w:r w:rsidRPr="00371BA9">
        <w:t>is it possible to attribute flow regime as the dominant control on diversity? SR increased with contingency of minimum flows (</w:t>
      </w:r>
      <w:proofErr w:type="spellStart"/>
      <w:r w:rsidRPr="00371BA9">
        <w:t>M_MinM</w:t>
      </w:r>
      <w:proofErr w:type="spellEnd"/>
      <w:r w:rsidRPr="00371BA9">
        <w:t xml:space="preserve">, Fig </w:t>
      </w:r>
      <w:r w:rsidR="0050565F">
        <w:t>1d</w:t>
      </w:r>
      <w:r w:rsidRPr="00371BA9">
        <w:t xml:space="preserve">), and also increased when </w:t>
      </w:r>
      <w:proofErr w:type="spellStart"/>
      <w:r w:rsidRPr="00371BA9">
        <w:t>M_MinM</w:t>
      </w:r>
      <w:proofErr w:type="spellEnd"/>
      <w:r w:rsidRPr="00371BA9">
        <w:t xml:space="preserve"> was increased by flow modification (M_MinM.mod, Fig </w:t>
      </w:r>
      <w:r w:rsidR="0050565F">
        <w:t>1h</w:t>
      </w:r>
      <w:r w:rsidRPr="00371BA9">
        <w:t xml:space="preserve">). SR had no direct relationship with the degree of modification of contingency of minimum flows (i.e. C_MinM.mod) did increase as dry season flows (MDFMDFDry.mod, Fig </w:t>
      </w:r>
      <w:r w:rsidR="0050565F">
        <w:t>1g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w:t>
      </w:r>
      <w:proofErr w:type="spellStart"/>
      <w:r w:rsidRPr="00371BA9">
        <w:t>MDFAnnHSNum</w:t>
      </w:r>
      <w:proofErr w:type="spellEnd"/>
      <w:r w:rsidRPr="00371BA9">
        <w:t xml:space="preserve">) was associated with lower </w:t>
      </w:r>
      <w:proofErr w:type="spellStart"/>
      <w:r w:rsidRPr="00371BA9">
        <w:t>FRic.SES</w:t>
      </w:r>
      <w:proofErr w:type="spellEnd"/>
      <w:r w:rsidRPr="00371BA9">
        <w:t xml:space="preserve"> and </w:t>
      </w:r>
      <w:proofErr w:type="spellStart"/>
      <w:r w:rsidRPr="00371BA9">
        <w:t>FDis.SES</w:t>
      </w:r>
      <w:proofErr w:type="spellEnd"/>
      <w:r w:rsidRPr="00371BA9">
        <w:t>, and communities with altered high flow frequency followed the same trend</w:t>
      </w:r>
      <w:r w:rsidR="008E3A8C">
        <w:t xml:space="preserve"> (Figs 2d, 3d)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w:t>
      </w:r>
      <w:commentRangeStart w:id="334"/>
      <w:r w:rsidRPr="00371BA9">
        <w:t xml:space="preserve">As such it was not possible to </w:t>
      </w:r>
      <w:r w:rsidR="00BA2702">
        <w:t>give a conclusive affirmative response to this question</w:t>
      </w:r>
      <w:commentRangeEnd w:id="334"/>
      <w:r w:rsidR="009D4315">
        <w:rPr>
          <w:rStyle w:val="CommentReference"/>
        </w:rPr>
        <w:commentReference w:id="334"/>
      </w:r>
      <w:r w:rsidRPr="00371BA9">
        <w:t xml:space="preserve">; it is possible that relatively shallow extent of flow modification in the region over a relatively 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w:t>
      </w:r>
      <w:proofErr w:type="spellStart"/>
      <w:r w:rsidRPr="00371BA9">
        <w:t>FRic.SES</w:t>
      </w:r>
      <w:proofErr w:type="spellEnd"/>
      <w:r w:rsidRPr="00371BA9">
        <w:t xml:space="preserve"> and </w:t>
      </w:r>
      <w:proofErr w:type="spellStart"/>
      <w:r w:rsidRPr="00371BA9">
        <w:t>FDis.SES</w:t>
      </w:r>
      <w:proofErr w:type="spellEnd"/>
      <w:r w:rsidRPr="00371BA9">
        <w:t xml:space="preserve"> lends weight to the case that hydrology was an important control on diversity. </w:t>
      </w:r>
    </w:p>
    <w:p w14:paraId="7B746FEB" w14:textId="30F9E779" w:rsidR="00466CD0" w:rsidRPr="00371BA9" w:rsidRDefault="00466CD0" w:rsidP="007E7D39">
      <w:pPr>
        <w:spacing w:line="480" w:lineRule="auto"/>
        <w:pPrChange w:id="335" w:author="Referee" w:date="2015-08-05T08:20:00Z">
          <w:pPr>
            <w:spacing w:line="360" w:lineRule="auto"/>
            <w:jc w:val="both"/>
          </w:pPr>
        </w:pPrChange>
      </w:pPr>
      <w:r w:rsidRPr="00371BA9">
        <w:lastRenderedPageBreak/>
        <w:t>Species richness had a more complicated</w:t>
      </w:r>
      <w:r w:rsidR="006002E7">
        <w:t xml:space="preserve"> relationship with hydrological heterogeneity </w:t>
      </w:r>
      <w:r w:rsidRPr="00371BA9">
        <w:t>than that expected</w:t>
      </w:r>
      <w:del w:id="336" w:author="Referee" w:date="2015-08-05T08:39:00Z">
        <w:r w:rsidRPr="00371BA9" w:rsidDel="009D4315">
          <w:delText>, however</w:delText>
        </w:r>
      </w:del>
      <w:r w:rsidRPr="00371BA9">
        <w:t xml:space="preserve">.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E55E0A">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Correll &amp; Hauer 1998)", "plainTextFormattedCitation" : "(Tabacchi, Correll &amp; Hauer 1998)", "previouslyFormattedCitation" : "(Tabacchi, Correll &amp; Hauer 1998)" }, "properties" : { "noteIndex" : 0 }, "schema" : "https://github.com/citation-style-language/schema/raw/master/csl-citation.json" }</w:instrText>
      </w:r>
      <w:r w:rsidRPr="00371BA9">
        <w:fldChar w:fldCharType="separate"/>
      </w:r>
      <w:r w:rsidR="00F17233" w:rsidRPr="00F17233">
        <w:rPr>
          <w:noProof/>
        </w:rPr>
        <w:t>(Tabacchi, Correll &amp; Hauer 1998)</w:t>
      </w:r>
      <w:r w:rsidRPr="00371BA9">
        <w:fldChar w:fldCharType="end"/>
      </w:r>
      <w:r w:rsidRPr="00371BA9">
        <w:t xml:space="preserve">, with longer flood durations acting as an environmental filter favouring species with inundation tolerance traits. An international meta-analysis of the ecology of tropical </w:t>
      </w:r>
      <w:proofErr w:type="spellStart"/>
      <w:r w:rsidRPr="00371BA9">
        <w:t>riverscapes</w:t>
      </w:r>
      <w:proofErr w:type="spellEnd"/>
      <w:r w:rsidRPr="00371BA9">
        <w:t xml:space="preserve">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w:t>
      </w:r>
      <w:commentRangeStart w:id="337"/>
      <w:r w:rsidRPr="00371BA9">
        <w:t xml:space="preserve">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commentRangeEnd w:id="337"/>
      <w:r w:rsidR="009D4315">
        <w:rPr>
          <w:rStyle w:val="CommentReference"/>
        </w:rPr>
        <w:commentReference w:id="337"/>
      </w:r>
    </w:p>
    <w:p w14:paraId="3CF67ECF" w14:textId="64F72470" w:rsidR="00466CD0" w:rsidRPr="00371BA9" w:rsidRDefault="00466CD0" w:rsidP="007E7D39">
      <w:pPr>
        <w:spacing w:line="480" w:lineRule="auto"/>
        <w:pPrChange w:id="338" w:author="Referee" w:date="2015-08-05T08:20:00Z">
          <w:pPr>
            <w:spacing w:line="360" w:lineRule="auto"/>
            <w:jc w:val="both"/>
          </w:pPr>
        </w:pPrChange>
      </w:pPr>
      <w:r w:rsidRPr="00371BA9">
        <w:t xml:space="preserve">Further insight about the processes controlling riparian plant community assembly can be derived from patterns of functional diversity assembly across environmental gradients. </w:t>
      </w:r>
      <w:proofErr w:type="spellStart"/>
      <w:r w:rsidRPr="00371BA9">
        <w:t>FRic.SES</w:t>
      </w:r>
      <w:proofErr w:type="spellEnd"/>
      <w:r w:rsidRPr="00371BA9">
        <w:t xml:space="preserve">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w:t>
      </w:r>
      <w:proofErr w:type="spellStart"/>
      <w:r w:rsidRPr="00371BA9">
        <w:t>FRic.SES</w:t>
      </w:r>
      <w:proofErr w:type="spellEnd"/>
      <w:r w:rsidRPr="00371BA9">
        <w:t xml:space="preserve"> is not weighted by species abundance and describes only the range of trait values present. </w:t>
      </w:r>
      <w:proofErr w:type="spellStart"/>
      <w:r w:rsidRPr="00371BA9">
        <w:t>FDis.SES</w:t>
      </w:r>
      <w:proofErr w:type="spellEnd"/>
      <w:r w:rsidRPr="00371BA9">
        <w:t xml:space="preserve">,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w:t>
      </w:r>
      <w:proofErr w:type="spellStart"/>
      <w:r w:rsidRPr="00371BA9">
        <w:t>traitspace</w:t>
      </w:r>
      <w:proofErr w:type="spellEnd"/>
      <w:r w:rsidRPr="00371BA9">
        <w:t xml:space="preserv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6DBC4503" w:rsidR="00466CD0" w:rsidRPr="00371BA9" w:rsidRDefault="00466CD0" w:rsidP="007E7D39">
      <w:pPr>
        <w:spacing w:line="480" w:lineRule="auto"/>
        <w:pPrChange w:id="339" w:author="Referee" w:date="2015-08-05T08:20:00Z">
          <w:pPr>
            <w:spacing w:line="360" w:lineRule="auto"/>
            <w:jc w:val="both"/>
          </w:pPr>
        </w:pPrChange>
      </w:pPr>
      <w:r w:rsidRPr="00371BA9">
        <w:t xml:space="preserve">Functional richness was </w:t>
      </w:r>
      <w:proofErr w:type="spellStart"/>
      <w:r w:rsidRPr="00371BA9">
        <w:t>unimodally</w:t>
      </w:r>
      <w:proofErr w:type="spellEnd"/>
      <w:r w:rsidRPr="00371BA9">
        <w:t xml:space="preserve"> related to temporal variability in </w:t>
      </w:r>
      <w:proofErr w:type="spellStart"/>
      <w:r w:rsidRPr="00371BA9">
        <w:t>baseflow</w:t>
      </w:r>
      <w:proofErr w:type="spellEnd"/>
      <w:r w:rsidRPr="00371BA9">
        <w:t xml:space="preserve"> index. The mechanism behind this is unclear, although following the line of reasoning developed for species richness, the effect of increased niche complexity may be offset by irregular resource availability and habitat </w:t>
      </w:r>
      <w:proofErr w:type="spellStart"/>
      <w:r w:rsidRPr="00371BA9">
        <w:lastRenderedPageBreak/>
        <w:t>microfragmentation</w:t>
      </w:r>
      <w:proofErr w:type="spellEnd"/>
      <w:r w:rsidRPr="00371BA9">
        <w:t xml:space="preserve"> as </w:t>
      </w:r>
      <w:r w:rsidR="00FB4ADD">
        <w:t>environmental heterogeneity</w:t>
      </w:r>
      <w:r w:rsidRPr="00371BA9">
        <w:t xml:space="preserve"> </w:t>
      </w:r>
      <w:r w:rsidR="00FB4ADD">
        <w:t>rises</w:t>
      </w:r>
      <w:r w:rsidRPr="00371BA9">
        <w:t xml:space="preserve">. Comparison of patterns of </w:t>
      </w:r>
      <w:proofErr w:type="spellStart"/>
      <w:r w:rsidRPr="00371BA9">
        <w:t>FRic.SES</w:t>
      </w:r>
      <w:proofErr w:type="spellEnd"/>
      <w:r w:rsidRPr="00371BA9">
        <w:t xml:space="preserve"> and species richness reveals an interesting effect along gradients of flood frequency and duration: the relationship of mean duration (</w:t>
      </w:r>
      <w:proofErr w:type="spellStart"/>
      <w:r w:rsidRPr="00371BA9">
        <w:t>HSMeanDur</w:t>
      </w:r>
      <w:proofErr w:type="spellEnd"/>
      <w:r w:rsidRPr="00371BA9">
        <w:t>) and frequency (</w:t>
      </w:r>
      <w:proofErr w:type="spellStart"/>
      <w:r w:rsidRPr="00371BA9">
        <w:t>MDFAnnHSNum</w:t>
      </w:r>
      <w:proofErr w:type="spellEnd"/>
      <w:r w:rsidRPr="00371BA9">
        <w:t xml:space="preserve">) of high flow periods with </w:t>
      </w:r>
      <w:proofErr w:type="spellStart"/>
      <w:r w:rsidRPr="00371BA9">
        <w:t>FRic.SES</w:t>
      </w:r>
      <w:proofErr w:type="spellEnd"/>
      <w:r w:rsidRPr="00371BA9">
        <w:t xml:space="preserve"> was the inverse of that with SR. Thus community convex hulls retained their volume in trait</w:t>
      </w:r>
      <w:ins w:id="340" w:author="Referee" w:date="2015-08-05T08:42:00Z">
        <w:r w:rsidR="009D4315">
          <w:t>-</w:t>
        </w:r>
      </w:ins>
      <w:r w:rsidRPr="00371BA9">
        <w:t xml:space="preserve">space as </w:t>
      </w:r>
      <w:r w:rsidR="003176B1">
        <w:t>environmental heterogeneity</w:t>
      </w:r>
      <w:r w:rsidRPr="00371BA9">
        <w:t xml:space="preserve"> increased, but became more sparsely populated. </w:t>
      </w:r>
    </w:p>
    <w:p w14:paraId="5939B033" w14:textId="57B6EDBA" w:rsidR="00466CD0" w:rsidRPr="00371BA9" w:rsidRDefault="00466CD0" w:rsidP="007E7D39">
      <w:pPr>
        <w:spacing w:line="480" w:lineRule="auto"/>
        <w:pPrChange w:id="341" w:author="Referee" w:date="2015-08-05T08:20:00Z">
          <w:pPr>
            <w:spacing w:line="360" w:lineRule="auto"/>
            <w:jc w:val="both"/>
          </w:pPr>
        </w:pPrChange>
      </w:pPr>
      <w:r w:rsidRPr="00371BA9">
        <w:t xml:space="preserve">Most communities had higher functional dispersion than predicted by the abundance-swapped null model, and a similar set of hydrological variables as </w:t>
      </w:r>
      <w:proofErr w:type="spellStart"/>
      <w:r w:rsidRPr="00371BA9">
        <w:t>FRic.SES</w:t>
      </w:r>
      <w:proofErr w:type="spellEnd"/>
      <w:r w:rsidRPr="00371BA9">
        <w:t xml:space="preserve"> had significant relationships with </w:t>
      </w:r>
      <w:proofErr w:type="spellStart"/>
      <w:r w:rsidRPr="00371BA9">
        <w:t>FDis.SES</w:t>
      </w:r>
      <w:proofErr w:type="spellEnd"/>
      <w:r w:rsidRPr="00371BA9">
        <w:t xml:space="preserve">. </w:t>
      </w:r>
      <w:proofErr w:type="spellStart"/>
      <w:r w:rsidRPr="00371BA9">
        <w:t>FDis.SES</w:t>
      </w:r>
      <w:proofErr w:type="spellEnd"/>
      <w:r w:rsidRPr="00371BA9">
        <w:t xml:space="preserve"> showed a skewed, unimodal distribution across a gradient of constancy of maximum flows (</w:t>
      </w:r>
      <w:proofErr w:type="spellStart"/>
      <w:r w:rsidRPr="00371BA9">
        <w:t>C_MaxM</w:t>
      </w:r>
      <w:proofErr w:type="spellEnd"/>
      <w:r w:rsidRPr="00371BA9">
        <w:t xml:space="preserve">). Strongly negative values for several communities at the lower bound of </w:t>
      </w:r>
      <w:proofErr w:type="spellStart"/>
      <w:r w:rsidRPr="00371BA9">
        <w:t>C_MaxM</w:t>
      </w:r>
      <w:proofErr w:type="spellEnd"/>
      <w:r w:rsidRPr="00371BA9">
        <w:t xml:space="preserve"> indicates functional </w:t>
      </w:r>
      <w:proofErr w:type="spellStart"/>
      <w:r w:rsidRPr="00371BA9">
        <w:t>underdispersio</w:t>
      </w:r>
      <w:r w:rsidR="003176B1">
        <w:t>n</w:t>
      </w:r>
      <w:proofErr w:type="spellEnd"/>
      <w:r w:rsidR="003176B1">
        <w:t xml:space="preserve"> (i.e. environmental filtering)</w:t>
      </w:r>
      <w:r w:rsidRPr="00371BA9">
        <w:t xml:space="preserve">, although the full range of variation in </w:t>
      </w:r>
      <w:proofErr w:type="spellStart"/>
      <w:r w:rsidRPr="00371BA9">
        <w:t>FDis.SES</w:t>
      </w:r>
      <w:proofErr w:type="spellEnd"/>
      <w:r w:rsidRPr="00371BA9">
        <w:t xml:space="preserve"> was present at low </w:t>
      </w:r>
      <w:proofErr w:type="spellStart"/>
      <w:r w:rsidRPr="00371BA9">
        <w:t>C_MaxM</w:t>
      </w:r>
      <w:proofErr w:type="spellEnd"/>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w:t>
      </w:r>
      <w:proofErr w:type="spellStart"/>
      <w:r w:rsidRPr="00371BA9">
        <w:t>FDis.SES</w:t>
      </w:r>
      <w:proofErr w:type="spellEnd"/>
      <w:r w:rsidRPr="00371BA9">
        <w:t xml:space="preserve"> constricts as constancy increases, however, so with the exception of communities at this lower bound, communities along rivers with similar </w:t>
      </w:r>
      <w:proofErr w:type="spellStart"/>
      <w:r w:rsidRPr="00371BA9">
        <w:t>C_MaxM</w:t>
      </w:r>
      <w:proofErr w:type="spellEnd"/>
      <w:r w:rsidRPr="00371BA9">
        <w:t xml:space="preserve"> tend to have similar species abundance distributions in </w:t>
      </w:r>
      <w:proofErr w:type="spellStart"/>
      <w:r w:rsidRPr="00371BA9">
        <w:t>traitspace</w:t>
      </w:r>
      <w:proofErr w:type="spellEnd"/>
      <w:r w:rsidRPr="00371BA9">
        <w:t>. Interestingly, temporal variability in minimum flows (</w:t>
      </w:r>
      <w:proofErr w:type="spellStart"/>
      <w:r w:rsidRPr="00371BA9">
        <w:t>C_MinM</w:t>
      </w:r>
      <w:proofErr w:type="spellEnd"/>
      <w:r w:rsidRPr="00371BA9">
        <w:t xml:space="preserve">, </w:t>
      </w:r>
      <w:proofErr w:type="spellStart"/>
      <w:r w:rsidRPr="00371BA9">
        <w:t>M_MinM</w:t>
      </w:r>
      <w:proofErr w:type="spellEnd"/>
      <w:r w:rsidRPr="00371BA9">
        <w:t>) predicted species richness but temporal variability in maximum flows (</w:t>
      </w:r>
      <w:proofErr w:type="spellStart"/>
      <w:r w:rsidRPr="00371BA9">
        <w:t>C_MaxM</w:t>
      </w:r>
      <w:proofErr w:type="spellEnd"/>
      <w:r w:rsidRPr="00371BA9">
        <w:t>) pr</w:t>
      </w:r>
      <w:r w:rsidR="00E55E0A">
        <w:t xml:space="preserve">edicted functional divergence. </w:t>
      </w:r>
      <w:r w:rsidRPr="00371BA9">
        <w:t xml:space="preserve">Compared with species richness, both </w:t>
      </w:r>
      <w:proofErr w:type="spellStart"/>
      <w:r w:rsidRPr="00371BA9">
        <w:t>FRic.SES</w:t>
      </w:r>
      <w:proofErr w:type="spellEnd"/>
      <w:r w:rsidRPr="00371BA9">
        <w:t xml:space="preserve"> and </w:t>
      </w:r>
      <w:proofErr w:type="spellStart"/>
      <w:r w:rsidRPr="00371BA9">
        <w:t>FDis.SES</w:t>
      </w:r>
      <w:proofErr w:type="spellEnd"/>
      <w:r w:rsidRPr="00371BA9">
        <w:t xml:space="preserve"> showed the opposite relationships with high flow frequency, climate and soil variables, indicating that trait range is not reduced in concert with species richness. </w:t>
      </w:r>
      <w:commentRangeStart w:id="342"/>
      <w:r w:rsidRPr="00371BA9">
        <w:t xml:space="preserve">The traits which do remain are clustered towards the edges of the range, producing hollowed-out community trait distributions. </w:t>
      </w:r>
      <w:commentRangeEnd w:id="342"/>
      <w:r w:rsidR="009D4315">
        <w:rPr>
          <w:rStyle w:val="CommentReference"/>
        </w:rPr>
        <w:commentReference w:id="342"/>
      </w:r>
    </w:p>
    <w:p w14:paraId="15296C6C" w14:textId="53AF2250" w:rsidR="00466CD0" w:rsidRPr="00371BA9" w:rsidRDefault="00466CD0" w:rsidP="007E7D39">
      <w:pPr>
        <w:spacing w:line="480" w:lineRule="auto"/>
        <w:pPrChange w:id="343" w:author="Referee" w:date="2015-08-05T08:20:00Z">
          <w:pPr>
            <w:spacing w:line="360" w:lineRule="auto"/>
            <w:jc w:val="both"/>
          </w:pPr>
        </w:pPrChange>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w:t>
      </w:r>
      <w:r w:rsidRPr="00371BA9">
        <w:lastRenderedPageBreak/>
        <w:t xml:space="preserve">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commentRangeStart w:id="344"/>
      <w:commentRangeStart w:id="345"/>
      <w:r w:rsidRPr="00371BA9">
        <w:rPr>
          <w:highlight w:val="darkGray"/>
        </w:rPr>
        <w:t xml:space="preserve">Additionally, our environmental gradient analyses are based on a niche optimisation paradigm of community assembly, and do not account for neutral processes or biotic interactions </w:t>
      </w:r>
      <w:r w:rsidRPr="00371BA9">
        <w:rPr>
          <w:highlight w:val="darkGray"/>
        </w:rPr>
        <w:fldChar w:fldCharType="begin" w:fldLock="1"/>
      </w:r>
      <w:r w:rsidR="00E55E0A">
        <w:rPr>
          <w:highlight w:val="darkGray"/>
        </w:rPr>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371BA9">
        <w:rPr>
          <w:highlight w:val="darkGray"/>
        </w:rPr>
        <w:fldChar w:fldCharType="separate"/>
      </w:r>
      <w:r w:rsidR="00F17233" w:rsidRPr="00F17233">
        <w:rPr>
          <w:noProof/>
          <w:highlight w:val="darkGray"/>
        </w:rPr>
        <w:t xml:space="preserve">(Kraft </w:t>
      </w:r>
      <w:r w:rsidR="00F17233" w:rsidRPr="00F17233">
        <w:rPr>
          <w:i/>
          <w:noProof/>
          <w:highlight w:val="darkGray"/>
        </w:rPr>
        <w:t>et al.</w:t>
      </w:r>
      <w:r w:rsidR="00F17233" w:rsidRPr="00F17233">
        <w:rPr>
          <w:noProof/>
          <w:highlight w:val="darkGray"/>
        </w:rPr>
        <w:t xml:space="preserve"> 2015)</w:t>
      </w:r>
      <w:r w:rsidRPr="00371BA9">
        <w:rPr>
          <w:highlight w:val="darkGray"/>
        </w:rPr>
        <w:fldChar w:fldCharType="end"/>
      </w:r>
      <w:r w:rsidRPr="00371BA9">
        <w:rPr>
          <w:highlight w:val="darkGray"/>
        </w:rPr>
        <w:t>.</w:t>
      </w:r>
      <w:commentRangeEnd w:id="344"/>
      <w:r w:rsidR="007808E9">
        <w:rPr>
          <w:rStyle w:val="CommentReference"/>
        </w:rPr>
        <w:commentReference w:id="344"/>
      </w:r>
      <w:commentRangeEnd w:id="345"/>
      <w:r w:rsidR="009D4315">
        <w:rPr>
          <w:rStyle w:val="CommentReference"/>
        </w:rPr>
        <w:commentReference w:id="345"/>
      </w:r>
    </w:p>
    <w:p w14:paraId="4149464D" w14:textId="77777777" w:rsidR="006F6F07" w:rsidRDefault="006F6F07" w:rsidP="007E7D39">
      <w:pPr>
        <w:spacing w:line="480" w:lineRule="auto"/>
        <w:rPr>
          <w:ins w:id="346" w:author="Referee" w:date="2015-08-05T10:49:00Z"/>
        </w:rPr>
        <w:pPrChange w:id="347" w:author="Referee" w:date="2015-08-05T08:20:00Z">
          <w:pPr>
            <w:spacing w:line="360" w:lineRule="auto"/>
            <w:jc w:val="both"/>
          </w:pPr>
        </w:pPrChange>
      </w:pPr>
    </w:p>
    <w:p w14:paraId="331ACD51" w14:textId="264371FF" w:rsidR="006F6F07" w:rsidRPr="006F6F07" w:rsidRDefault="006F6F07" w:rsidP="007E7D39">
      <w:pPr>
        <w:spacing w:line="480" w:lineRule="auto"/>
        <w:rPr>
          <w:ins w:id="348" w:author="Referee" w:date="2015-08-05T10:49:00Z"/>
          <w:b/>
          <w:rPrChange w:id="349" w:author="Referee" w:date="2015-08-05T10:49:00Z">
            <w:rPr>
              <w:ins w:id="350" w:author="Referee" w:date="2015-08-05T10:49:00Z"/>
            </w:rPr>
          </w:rPrChange>
        </w:rPr>
        <w:pPrChange w:id="351" w:author="Referee" w:date="2015-08-05T08:20:00Z">
          <w:pPr>
            <w:spacing w:line="360" w:lineRule="auto"/>
            <w:jc w:val="both"/>
          </w:pPr>
        </w:pPrChange>
      </w:pPr>
      <w:commentRangeStart w:id="352"/>
      <w:ins w:id="353" w:author="Referee" w:date="2015-08-05T10:49:00Z">
        <w:r w:rsidRPr="006F6F07">
          <w:rPr>
            <w:b/>
            <w:rPrChange w:id="354" w:author="Referee" w:date="2015-08-05T10:49:00Z">
              <w:rPr/>
            </w:rPrChange>
          </w:rPr>
          <w:t>Drivers of exotic abundance</w:t>
        </w:r>
      </w:ins>
      <w:commentRangeEnd w:id="352"/>
      <w:ins w:id="355" w:author="Referee" w:date="2015-08-05T10:52:00Z">
        <w:r>
          <w:rPr>
            <w:rStyle w:val="CommentReference"/>
          </w:rPr>
          <w:commentReference w:id="352"/>
        </w:r>
      </w:ins>
    </w:p>
    <w:p w14:paraId="7764DA2A" w14:textId="77777777" w:rsidR="00192EB6" w:rsidRDefault="006F6F07" w:rsidP="007E7D39">
      <w:pPr>
        <w:spacing w:line="480" w:lineRule="auto"/>
        <w:rPr>
          <w:ins w:id="356" w:author="Referee" w:date="2015-08-05T10:53:00Z"/>
        </w:rPr>
        <w:pPrChange w:id="357" w:author="Referee" w:date="2015-08-05T08:20:00Z">
          <w:pPr>
            <w:spacing w:line="360" w:lineRule="auto"/>
            <w:jc w:val="both"/>
          </w:pPr>
        </w:pPrChange>
      </w:pPr>
      <w:ins w:id="358" w:author="Referee" w:date="2015-08-05T10:51:00Z">
        <w:r>
          <w:t>We hypothesised</w:t>
        </w:r>
        <w:r w:rsidRPr="006F6F07">
          <w:t xml:space="preserve"> that environmental heterogeneity should result in structural complexity of habitat and therefore limit competitive exclusion by invasive species</w:t>
        </w:r>
        <w:r>
          <w:t xml:space="preserve"> under certain environmental conditions</w:t>
        </w:r>
        <w:r w:rsidRPr="006F6F07">
          <w:t>.</w:t>
        </w:r>
        <w:r>
          <w:t xml:space="preserve"> </w:t>
        </w:r>
      </w:ins>
      <w:ins w:id="359" w:author="Referee" w:date="2015-08-05T10:52:00Z">
        <w:r w:rsidR="00192EB6">
          <w:t>Indeed, s</w:t>
        </w:r>
      </w:ins>
      <w:del w:id="360" w:author="Referee" w:date="2015-08-05T10:52:00Z">
        <w:r w:rsidR="007808E9" w:rsidDel="00192EB6">
          <w:delText>S</w:delText>
        </w:r>
      </w:del>
      <w:r w:rsidR="007808E9">
        <w:t>ubstantial variation in</w:t>
      </w:r>
      <w:r w:rsidR="00466CD0" w:rsidRPr="00371BA9">
        <w:t xml:space="preserve"> exotic abundance was jointly explained by hydrological and land use models</w:t>
      </w:r>
      <w:ins w:id="361" w:author="Referee" w:date="2015-08-05T10:53:00Z">
        <w:r w:rsidR="00192EB6">
          <w:t xml:space="preserve"> and </w:t>
        </w:r>
        <w:r w:rsidR="00192EB6" w:rsidRPr="00371BA9">
          <w:t>exotic abundance was associated with more hydrologically heterogeneous sites, and a greater proportion of catchment used for forestry</w:t>
        </w:r>
      </w:ins>
      <w:r w:rsidR="00466CD0" w:rsidRPr="00371BA9">
        <w:t xml:space="preserve">. </w:t>
      </w:r>
      <w:del w:id="362" w:author="Referee" w:date="2015-08-05T10:50:00Z">
        <w:r w:rsidR="00466CD0" w:rsidRPr="00371BA9" w:rsidDel="006F6F07">
          <w:delText xml:space="preserve">The proportion of catchment land-use associated with irrigated agricultural production was typically low, but production from natural environments (forestry etc.) was common and dominated a number of catchments. </w:delText>
        </w:r>
      </w:del>
      <w:del w:id="363" w:author="Referee" w:date="2015-08-05T10:52:00Z">
        <w:r w:rsidR="00466CD0" w:rsidRPr="00371BA9" w:rsidDel="006F6F07">
          <w:delText xml:space="preserve">The rationale for our </w:delText>
        </w:r>
      </w:del>
      <w:del w:id="364" w:author="Referee" w:date="2015-08-05T10:50:00Z">
        <w:r w:rsidR="00466CD0" w:rsidRPr="00371BA9" w:rsidDel="006F6F07">
          <w:delText xml:space="preserve">hypotheses was that environmental heterogeneity should result in structural complexity of habitat and therefore limit competitive exclusion by invasive species. </w:delText>
        </w:r>
      </w:del>
      <w:del w:id="365" w:author="Referee" w:date="2015-08-05T10:53:00Z">
        <w:r w:rsidR="00466CD0" w:rsidRPr="00371BA9" w:rsidDel="00192EB6">
          <w:delText xml:space="preserve">We found that exotic abundance was associated with more hydrologically heterogeneous sites, and a greater proportion of catchment used for forestry. </w:delText>
        </w:r>
      </w:del>
      <w:r w:rsidR="00466CD0" w:rsidRPr="00371BA9">
        <w:t xml:space="preserve">It is possible that invasive species are competitive in colonising niches opened by flooding or land management disturbance, the resulting assemblages being characterised by acquisitive, ruderal ecological strategies </w:t>
      </w:r>
      <w:r w:rsidR="007808E9">
        <w:fldChar w:fldCharType="begin" w:fldLock="1"/>
      </w:r>
      <w:r w:rsidR="00AA76ED">
        <w:instrText>ADDIN CSL_CITATION { "citationItems" : [ { "id" : "ITEM-1", "itemData" : { "DOI" : "10.1002/rra", "author" : [ { "dropping-particle" : "", "family" : "Kyle", "given" : "Garreth", "non-dropping-particle" : "", "parse-names" : false, "suffix" : "" }, { "dropping-particle" : "", "family" : "Leishman", "given" : "Michelle",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"mendeley" : { "formattedCitation" : "(Kyle &amp; Leishman 2009)", "plainTextFormattedCitation" : "(Kyle &amp; Leishman 2009)", "previouslyFormattedCitation" : "(Kyle &amp; Leishman 2009)" }, "properties" : { "noteIndex" : 0 }, "schema" : "https://github.com/citation-style-language/schema/raw/master/csl-citation.json" }</w:instrText>
      </w:r>
      <w:r w:rsidR="007808E9">
        <w:fldChar w:fldCharType="separate"/>
      </w:r>
      <w:r w:rsidR="007808E9" w:rsidRPr="007808E9">
        <w:rPr>
          <w:noProof/>
        </w:rPr>
        <w:t>(Kyle &amp; Leishman 2009)</w:t>
      </w:r>
      <w:r w:rsidR="007808E9">
        <w:fldChar w:fldCharType="end"/>
      </w:r>
      <w:r w:rsidR="00466CD0" w:rsidRPr="00371BA9">
        <w:t>. However post-hoc analysis of our data reveals that sites with high exotic abundance had higher community weighted mean (CWM) wood density (</w:t>
      </w:r>
      <w:r w:rsidR="0050565F" w:rsidRPr="00371BA9">
        <w:t>R</w:t>
      </w:r>
      <w:r w:rsidR="0050565F" w:rsidRPr="0050565F">
        <w:rPr>
          <w:vertAlign w:val="superscript"/>
        </w:rPr>
        <w:t>2</w:t>
      </w:r>
      <w:r w:rsidR="00466CD0" w:rsidRPr="00371BA9">
        <w:t xml:space="preserve"> = 0.338, p &lt; 0.0001) and lower CWM leaf area (</w:t>
      </w:r>
      <w:r w:rsidR="0050565F" w:rsidRPr="00371BA9">
        <w:t>R</w:t>
      </w:r>
      <w:r w:rsidR="0050565F" w:rsidRPr="0050565F">
        <w:rPr>
          <w:vertAlign w:val="superscript"/>
        </w:rPr>
        <w:t>2</w:t>
      </w:r>
      <w:r w:rsidR="00466CD0" w:rsidRPr="00371BA9">
        <w:t xml:space="preserve"> = 0.325, p &lt; 0.0001) (see Supporting Information</w:t>
      </w:r>
      <w:r w:rsidR="007808E9">
        <w:t xml:space="preserve"> S1</w:t>
      </w:r>
      <w:r w:rsidR="00466CD0" w:rsidRPr="00371BA9">
        <w:t xml:space="preserve">). Higher wood density in riparian plant communities has been previously linked with flow heterogeneity and is indicative of conservative resource use and stress tolerance </w:t>
      </w:r>
      <w:r w:rsidR="00466CD0" w:rsidRPr="00371BA9">
        <w:fldChar w:fldCharType="begin" w:fldLock="1"/>
      </w:r>
      <w:r w:rsidR="00E55E0A">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466CD0" w:rsidRPr="00371BA9">
        <w:fldChar w:fldCharType="separate"/>
      </w:r>
      <w:r w:rsidR="00F17233" w:rsidRPr="00F17233">
        <w:rPr>
          <w:noProof/>
        </w:rPr>
        <w:t>(Lawson, Fryirs &amp; Leishman 2015)</w:t>
      </w:r>
      <w:r w:rsidR="00466CD0" w:rsidRPr="00371BA9">
        <w:fldChar w:fldCharType="end"/>
      </w:r>
      <w:r w:rsidR="00466CD0" w:rsidRPr="00371BA9">
        <w:t xml:space="preserve">, and small leaves are also characteristic of plants adapted to </w:t>
      </w:r>
      <w:r w:rsidR="00AA76ED">
        <w:t>dry or highly variable</w:t>
      </w:r>
      <w:r w:rsidR="00466CD0" w:rsidRPr="00371BA9">
        <w:t xml:space="preserve"> environments</w:t>
      </w:r>
      <w:r w:rsidR="00AA76ED">
        <w:t xml:space="preserve"> </w:t>
      </w:r>
      <w:commentRangeStart w:id="366"/>
      <w:commentRangeStart w:id="367"/>
      <w:r w:rsidR="00AA76ED">
        <w:fldChar w:fldCharType="begin" w:fldLock="1"/>
      </w:r>
      <w:r w:rsidR="00CF417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A76ED">
        <w:fldChar w:fldCharType="separate"/>
      </w:r>
      <w:r w:rsidR="00AA76ED" w:rsidRPr="00AA76ED">
        <w:rPr>
          <w:noProof/>
        </w:rPr>
        <w:t xml:space="preserve">(Cornelissen </w:t>
      </w:r>
      <w:r w:rsidR="00AA76ED" w:rsidRPr="00AA76ED">
        <w:rPr>
          <w:i/>
          <w:noProof/>
        </w:rPr>
        <w:t>et al.</w:t>
      </w:r>
      <w:r w:rsidR="00AA76ED" w:rsidRPr="00AA76ED">
        <w:rPr>
          <w:noProof/>
        </w:rPr>
        <w:t xml:space="preserve"> 2003)</w:t>
      </w:r>
      <w:r w:rsidR="00AA76ED">
        <w:fldChar w:fldCharType="end"/>
      </w:r>
      <w:r w:rsidR="00466CD0" w:rsidRPr="00371BA9">
        <w:t xml:space="preserve">. </w:t>
      </w:r>
      <w:commentRangeEnd w:id="366"/>
      <w:r w:rsidR="00AA76ED">
        <w:rPr>
          <w:rStyle w:val="CommentReference"/>
        </w:rPr>
        <w:commentReference w:id="366"/>
      </w:r>
      <w:commentRangeEnd w:id="367"/>
    </w:p>
    <w:p w14:paraId="7131212E" w14:textId="01D38286" w:rsidR="00466CD0" w:rsidRPr="00371BA9" w:rsidRDefault="004E264D" w:rsidP="007E7D39">
      <w:pPr>
        <w:spacing w:line="480" w:lineRule="auto"/>
        <w:pPrChange w:id="368" w:author="Referee" w:date="2015-08-05T08:20:00Z">
          <w:pPr>
            <w:spacing w:line="360" w:lineRule="auto"/>
            <w:jc w:val="both"/>
          </w:pPr>
        </w:pPrChange>
      </w:pPr>
      <w:r>
        <w:rPr>
          <w:rStyle w:val="CommentReference"/>
        </w:rPr>
        <w:commentReference w:id="367"/>
      </w:r>
      <w:commentRangeStart w:id="369"/>
      <w:r w:rsidR="00466CD0" w:rsidRPr="00371BA9">
        <w:t>All</w:t>
      </w:r>
      <w:commentRangeEnd w:id="369"/>
      <w:r w:rsidR="00192EB6">
        <w:rPr>
          <w:rStyle w:val="CommentReference"/>
        </w:rPr>
        <w:commentReference w:id="369"/>
      </w:r>
      <w:r w:rsidR="00466CD0" w:rsidRPr="00371BA9">
        <w:t xml:space="preserve"> four sites where exotic proportional abundance exceeded 0.4 (0.41</w:t>
      </w:r>
      <w:del w:id="370" w:author="Referee" w:date="2015-08-05T10:54:00Z">
        <w:r w:rsidR="00466CD0" w:rsidRPr="00371BA9" w:rsidDel="00192EB6">
          <w:delText>, 0.48, 0.58,</w:delText>
        </w:r>
      </w:del>
      <w:r w:rsidR="00466CD0" w:rsidRPr="00371BA9">
        <w:t xml:space="preserve"> </w:t>
      </w:r>
      <w:ins w:id="371" w:author="Referee" w:date="2015-08-05T10:54:00Z">
        <w:r w:rsidR="00192EB6">
          <w:t xml:space="preserve">- </w:t>
        </w:r>
      </w:ins>
      <w:r w:rsidR="00466CD0" w:rsidRPr="00371BA9">
        <w:t xml:space="preserve">0.86) supported dense thickets of </w:t>
      </w:r>
      <w:commentRangeStart w:id="372"/>
      <w:proofErr w:type="spellStart"/>
      <w:r w:rsidR="00466CD0" w:rsidRPr="00371BA9">
        <w:rPr>
          <w:i/>
        </w:rPr>
        <w:t>Macfadyena</w:t>
      </w:r>
      <w:proofErr w:type="spellEnd"/>
      <w:r w:rsidR="00466CD0" w:rsidRPr="00371BA9">
        <w:rPr>
          <w:i/>
        </w:rPr>
        <w:t xml:space="preserve"> unguis</w:t>
      </w:r>
      <w:ins w:id="373" w:author="Referee" w:date="2015-08-05T08:54:00Z">
        <w:r>
          <w:rPr>
            <w:i/>
          </w:rPr>
          <w:t>-</w:t>
        </w:r>
      </w:ins>
      <w:proofErr w:type="spellStart"/>
      <w:r w:rsidR="00466CD0" w:rsidRPr="00371BA9">
        <w:rPr>
          <w:i/>
        </w:rPr>
        <w:t>cati</w:t>
      </w:r>
      <w:commentRangeEnd w:id="372"/>
      <w:proofErr w:type="spellEnd"/>
      <w:r>
        <w:rPr>
          <w:rStyle w:val="CommentReference"/>
        </w:rPr>
        <w:commentReference w:id="372"/>
      </w:r>
      <w:r w:rsidR="00466CD0" w:rsidRPr="00371BA9">
        <w:t xml:space="preserve">, a tall liana native to Brazil and Argentina. A </w:t>
      </w:r>
      <w:commentRangeStart w:id="374"/>
      <w:r w:rsidR="00466CD0" w:rsidRPr="00371BA9">
        <w:t>wood density value for this species could not be found</w:t>
      </w:r>
      <w:commentRangeEnd w:id="374"/>
      <w:r w:rsidR="00192EB6">
        <w:rPr>
          <w:rStyle w:val="CommentReference"/>
        </w:rPr>
        <w:commentReference w:id="374"/>
      </w:r>
      <w:r w:rsidR="00466CD0" w:rsidRPr="00371BA9">
        <w:t>, but its leaves are small compared with the average leaf area of species in this study (14 cm</w:t>
      </w:r>
      <w:r w:rsidR="00466CD0" w:rsidRPr="00371BA9">
        <w:rPr>
          <w:vertAlign w:val="superscript"/>
        </w:rPr>
        <w:t>2</w:t>
      </w:r>
      <w:r w:rsidR="00466CD0" w:rsidRPr="00371BA9">
        <w:t xml:space="preserve"> vs 27 cm</w:t>
      </w:r>
      <w:r w:rsidR="00466CD0" w:rsidRPr="00371BA9">
        <w:rPr>
          <w:vertAlign w:val="superscript"/>
        </w:rPr>
        <w:t>2</w:t>
      </w:r>
      <w:r w:rsidR="00AA76ED">
        <w:t xml:space="preserve">). </w:t>
      </w:r>
      <w:commentRangeStart w:id="375"/>
      <w:r w:rsidR="00AA76ED">
        <w:t xml:space="preserve">There is also </w:t>
      </w:r>
      <w:r w:rsidR="00466CD0" w:rsidRPr="00371BA9">
        <w:t xml:space="preserve">evidence to suggest that lianas have a </w:t>
      </w:r>
      <w:r w:rsidR="00466CD0" w:rsidRPr="00371BA9">
        <w:lastRenderedPageBreak/>
        <w:t xml:space="preserve">competitive advantage over trees in dry conditions </w:t>
      </w:r>
      <w:r w:rsidR="00466CD0" w:rsidRPr="00371BA9">
        <w:fldChar w:fldCharType="begin" w:fldLock="1"/>
      </w:r>
      <w:r w:rsidR="00E55E0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466CD0" w:rsidRPr="00371BA9">
        <w:fldChar w:fldCharType="separate"/>
      </w:r>
      <w:r w:rsidR="00F17233" w:rsidRPr="00F17233">
        <w:rPr>
          <w:noProof/>
        </w:rPr>
        <w:t>(Swaine &amp; Grace 2007; Cai, Schnitzer &amp; Bongers 2009)</w:t>
      </w:r>
      <w:r w:rsidR="00466CD0" w:rsidRPr="00371BA9">
        <w:fldChar w:fldCharType="end"/>
      </w:r>
      <w:r w:rsidR="00466CD0" w:rsidRPr="00371BA9">
        <w:t>, and thus may be favoured by variable flow regimes</w:t>
      </w:r>
      <w:commentRangeEnd w:id="375"/>
      <w:r w:rsidR="00537666">
        <w:rPr>
          <w:rStyle w:val="CommentReference"/>
        </w:rPr>
        <w:commentReference w:id="375"/>
      </w:r>
      <w:r w:rsidR="00466CD0" w:rsidRPr="00371BA9">
        <w:t xml:space="preserve">. </w:t>
      </w:r>
      <w:proofErr w:type="spellStart"/>
      <w:r w:rsidR="00466CD0" w:rsidRPr="00371BA9">
        <w:rPr>
          <w:i/>
        </w:rPr>
        <w:t>Leucaena</w:t>
      </w:r>
      <w:proofErr w:type="spellEnd"/>
      <w:r w:rsidR="00466CD0" w:rsidRPr="00371BA9">
        <w:rPr>
          <w:i/>
        </w:rPr>
        <w:t xml:space="preserve"> </w:t>
      </w:r>
      <w:proofErr w:type="spellStart"/>
      <w:r w:rsidR="00466CD0" w:rsidRPr="00371BA9">
        <w:rPr>
          <w:i/>
        </w:rPr>
        <w:t>leucocephala</w:t>
      </w:r>
      <w:proofErr w:type="spellEnd"/>
      <w:r w:rsidR="00466CD0" w:rsidRPr="00371BA9">
        <w:rPr>
          <w:i/>
        </w:rPr>
        <w:t xml:space="preserve">, </w:t>
      </w:r>
      <w:r w:rsidR="00466CD0" w:rsidRPr="00371BA9">
        <w:t xml:space="preserve">which has very </w:t>
      </w:r>
      <w:commentRangeStart w:id="376"/>
      <w:r w:rsidR="00466CD0" w:rsidRPr="00371BA9">
        <w:t xml:space="preserve">small leaves </w:t>
      </w:r>
      <w:commentRangeStart w:id="377"/>
      <w:r w:rsidR="00466CD0" w:rsidRPr="00371BA9">
        <w:t>(0.2 cm</w:t>
      </w:r>
      <w:r w:rsidR="00466CD0" w:rsidRPr="00AA76ED">
        <w:rPr>
          <w:vertAlign w:val="superscript"/>
        </w:rPr>
        <w:t>2</w:t>
      </w:r>
      <w:r w:rsidR="00466CD0" w:rsidRPr="00371BA9">
        <w:t xml:space="preserve">) </w:t>
      </w:r>
      <w:commentRangeEnd w:id="377"/>
      <w:r w:rsidR="00192EB6">
        <w:rPr>
          <w:rStyle w:val="CommentReference"/>
        </w:rPr>
        <w:commentReference w:id="377"/>
      </w:r>
      <w:r w:rsidR="00466CD0" w:rsidRPr="00371BA9">
        <w:t>and dense wood (0.76 g/cm</w:t>
      </w:r>
      <w:r w:rsidR="00466CD0" w:rsidRPr="006D7101">
        <w:rPr>
          <w:vertAlign w:val="superscript"/>
        </w:rPr>
        <w:t>3</w:t>
      </w:r>
      <w:r w:rsidR="00466CD0" w:rsidRPr="00371BA9">
        <w:t xml:space="preserve">), </w:t>
      </w:r>
      <w:commentRangeEnd w:id="376"/>
      <w:r w:rsidR="00537666">
        <w:rPr>
          <w:rStyle w:val="CommentReference"/>
        </w:rPr>
        <w:commentReference w:id="376"/>
      </w:r>
      <w:r w:rsidR="00466CD0" w:rsidRPr="00371BA9">
        <w:t xml:space="preserve">was co-dominant with </w:t>
      </w:r>
      <w:r w:rsidR="00466CD0" w:rsidRPr="00371BA9">
        <w:rPr>
          <w:i/>
        </w:rPr>
        <w:t>M. unguis</w:t>
      </w:r>
      <w:ins w:id="378" w:author="Referee" w:date="2015-08-05T10:59:00Z">
        <w:r w:rsidR="00192EB6">
          <w:rPr>
            <w:i/>
          </w:rPr>
          <w:t>-</w:t>
        </w:r>
      </w:ins>
      <w:proofErr w:type="spellStart"/>
      <w:r w:rsidR="00466CD0" w:rsidRPr="00371BA9">
        <w:rPr>
          <w:i/>
        </w:rPr>
        <w:t>cati</w:t>
      </w:r>
      <w:proofErr w:type="spellEnd"/>
      <w:r w:rsidR="00466CD0" w:rsidRPr="00371BA9">
        <w:t xml:space="preserve"> at the most invaded site. High abundance at two of these sites of </w:t>
      </w:r>
      <w:r w:rsidR="00466CD0" w:rsidRPr="00371BA9">
        <w:rPr>
          <w:i/>
        </w:rPr>
        <w:t xml:space="preserve">Lantana </w:t>
      </w:r>
      <w:proofErr w:type="spellStart"/>
      <w:r w:rsidR="00466CD0" w:rsidRPr="00371BA9">
        <w:rPr>
          <w:i/>
        </w:rPr>
        <w:t>camara</w:t>
      </w:r>
      <w:proofErr w:type="spellEnd"/>
      <w:r w:rsidR="00466CD0" w:rsidRPr="00371BA9">
        <w:t xml:space="preserve">, which has average sized leaves and high specific leaf area (i.e. fast relative growth rate and resource acquisitive resource use) and is a well-known colonist of disturbed niches, </w:t>
      </w:r>
      <w:commentRangeStart w:id="379"/>
      <w:r w:rsidR="00466CD0" w:rsidRPr="00371BA9">
        <w:t xml:space="preserve">suggests that multiple invasion </w:t>
      </w:r>
      <w:r w:rsidR="006D7101">
        <w:t>mechanisms</w:t>
      </w:r>
      <w:r w:rsidR="00466CD0" w:rsidRPr="00371BA9">
        <w:t xml:space="preserve"> are at play</w:t>
      </w:r>
      <w:commentRangeEnd w:id="379"/>
      <w:r w:rsidR="00192EB6">
        <w:rPr>
          <w:rStyle w:val="CommentReference"/>
        </w:rPr>
        <w:commentReference w:id="379"/>
      </w:r>
      <w:r w:rsidR="00466CD0" w:rsidRPr="00371BA9">
        <w:t>. Three of these four sites had greater than expected functional divergence (</w:t>
      </w:r>
      <w:proofErr w:type="spellStart"/>
      <w:r w:rsidR="00466CD0" w:rsidRPr="00371BA9">
        <w:t>FDis.SES</w:t>
      </w:r>
      <w:proofErr w:type="spellEnd"/>
      <w:r w:rsidR="00466CD0" w:rsidRPr="00371BA9">
        <w:t>), demonstrating that the traits of the most ab</w:t>
      </w:r>
      <w:r w:rsidR="006D7101">
        <w:t>undant species (i.e. the exotics</w:t>
      </w:r>
      <w:r w:rsidR="00466CD0" w:rsidRPr="00371BA9">
        <w:t xml:space="preserve">) diverged from community trait averages. This could indicate either a.) </w:t>
      </w:r>
      <w:proofErr w:type="gramStart"/>
      <w:r w:rsidR="00466CD0" w:rsidRPr="00371BA9">
        <w:t>division</w:t>
      </w:r>
      <w:proofErr w:type="gramEnd"/>
      <w:r w:rsidR="00466CD0" w:rsidRPr="00371BA9">
        <w:t xml:space="preserve"> of niche space between </w:t>
      </w:r>
      <w:r w:rsidR="006D7101">
        <w:t>functional divergent dominants</w:t>
      </w:r>
      <w:r w:rsidR="00466CD0" w:rsidRPr="00371BA9">
        <w:t xml:space="preserve"> (</w:t>
      </w:r>
      <w:r w:rsidR="00466CD0" w:rsidRPr="00371BA9">
        <w:rPr>
          <w:i/>
        </w:rPr>
        <w:t>M. unguis</w:t>
      </w:r>
      <w:ins w:id="380" w:author="Referee" w:date="2015-08-05T11:01:00Z">
        <w:r w:rsidR="00192EB6">
          <w:rPr>
            <w:i/>
          </w:rPr>
          <w:t>-</w:t>
        </w:r>
      </w:ins>
      <w:proofErr w:type="spellStart"/>
      <w:r w:rsidR="00466CD0" w:rsidRPr="00371BA9">
        <w:rPr>
          <w:i/>
        </w:rPr>
        <w:t>cati</w:t>
      </w:r>
      <w:proofErr w:type="spellEnd"/>
      <w:r w:rsidR="00466CD0" w:rsidRPr="00371BA9">
        <w:t xml:space="preserve"> and </w:t>
      </w:r>
      <w:r w:rsidR="00466CD0" w:rsidRPr="00371BA9">
        <w:rPr>
          <w:i/>
        </w:rPr>
        <w:t xml:space="preserve">L. </w:t>
      </w:r>
      <w:proofErr w:type="spellStart"/>
      <w:r w:rsidR="00466CD0" w:rsidRPr="00371BA9">
        <w:rPr>
          <w:i/>
        </w:rPr>
        <w:t>camara</w:t>
      </w:r>
      <w:proofErr w:type="spellEnd"/>
      <w:r w:rsidR="00466CD0" w:rsidRPr="00371BA9">
        <w:t>) where trait averages</w:t>
      </w:r>
      <w:r w:rsidR="006D7101">
        <w:t xml:space="preserve"> </w:t>
      </w:r>
      <w:r w:rsidR="00466CD0" w:rsidRPr="00371BA9">
        <w:t xml:space="preserve">do not actually represent any real species, or b.) </w:t>
      </w:r>
      <w:proofErr w:type="gramStart"/>
      <w:r w:rsidR="00466CD0" w:rsidRPr="00371BA9">
        <w:t>that</w:t>
      </w:r>
      <w:proofErr w:type="gramEnd"/>
      <w:r w:rsidR="00466CD0" w:rsidRPr="00371BA9">
        <w:t xml:space="preserve"> the niches occupied by invasive species were previously unfilled. The most invaded site did not follow this trend: in this case, the </w:t>
      </w:r>
      <w:r w:rsidR="00466CD0" w:rsidRPr="00371BA9">
        <w:rPr>
          <w:i/>
        </w:rPr>
        <w:t>M. unguis</w:t>
      </w:r>
      <w:ins w:id="381" w:author="Referee" w:date="2015-08-05T11:01:00Z">
        <w:r w:rsidR="00192EB6">
          <w:rPr>
            <w:i/>
          </w:rPr>
          <w:t>-</w:t>
        </w:r>
      </w:ins>
      <w:proofErr w:type="spellStart"/>
      <w:r w:rsidR="00466CD0" w:rsidRPr="00371BA9">
        <w:rPr>
          <w:i/>
        </w:rPr>
        <w:t>cati</w:t>
      </w:r>
      <w:proofErr w:type="spellEnd"/>
      <w:r w:rsidR="00466CD0" w:rsidRPr="00371BA9">
        <w:rPr>
          <w:i/>
        </w:rPr>
        <w:t xml:space="preserve"> </w:t>
      </w:r>
      <w:r w:rsidR="00466CD0" w:rsidRPr="00371BA9">
        <w:t xml:space="preserve">and </w:t>
      </w:r>
      <w:r w:rsidR="00466CD0" w:rsidRPr="00371BA9">
        <w:rPr>
          <w:i/>
        </w:rPr>
        <w:t xml:space="preserve">L. </w:t>
      </w:r>
      <w:proofErr w:type="spellStart"/>
      <w:r w:rsidR="00466CD0" w:rsidRPr="00371BA9">
        <w:rPr>
          <w:i/>
        </w:rPr>
        <w:t>leucocephala</w:t>
      </w:r>
      <w:proofErr w:type="spellEnd"/>
      <w:r w:rsidR="00466CD0" w:rsidRPr="00371BA9">
        <w:t xml:space="preserve"> were dominant to the point that their average trait values were not different from the community average. A final note to make is that it matters when communities were sampled, in terms of how much time has elapsed since the last </w:t>
      </w:r>
      <w:proofErr w:type="spellStart"/>
      <w:r w:rsidR="00466CD0" w:rsidRPr="00371BA9">
        <w:t>geomorphically</w:t>
      </w:r>
      <w:proofErr w:type="spellEnd"/>
      <w:r w:rsidR="00466CD0" w:rsidRPr="00371BA9">
        <w:t xml:space="preserve"> effective flood, due to the temporal sequence inherent in community response to disturbance. This aspect was not quantified here, although it would be mostly pertinent for </w:t>
      </w:r>
      <w:commentRangeStart w:id="382"/>
      <w:r w:rsidR="00466CD0" w:rsidRPr="00371BA9">
        <w:t xml:space="preserve">ruderal-type ecological strategies </w:t>
      </w:r>
      <w:commentRangeEnd w:id="382"/>
      <w:r w:rsidR="00A82B78">
        <w:rPr>
          <w:rStyle w:val="CommentReference"/>
        </w:rPr>
        <w:commentReference w:id="382"/>
      </w:r>
      <w:r w:rsidR="00466CD0" w:rsidRPr="00371BA9">
        <w:t xml:space="preserve">(i.e. </w:t>
      </w:r>
      <w:r w:rsidR="00466CD0" w:rsidRPr="00371BA9">
        <w:rPr>
          <w:i/>
        </w:rPr>
        <w:t xml:space="preserve">L. </w:t>
      </w:r>
      <w:proofErr w:type="spellStart"/>
      <w:r w:rsidR="00466CD0" w:rsidRPr="00371BA9">
        <w:rPr>
          <w:i/>
        </w:rPr>
        <w:t>camara</w:t>
      </w:r>
      <w:proofErr w:type="spellEnd"/>
      <w:r w:rsidR="00466CD0" w:rsidRPr="00371BA9">
        <w:t xml:space="preserve"> but not </w:t>
      </w:r>
      <w:r w:rsidR="00466CD0" w:rsidRPr="00371BA9">
        <w:rPr>
          <w:i/>
        </w:rPr>
        <w:t xml:space="preserve">M. </w:t>
      </w:r>
      <w:proofErr w:type="spellStart"/>
      <w:r w:rsidR="00466CD0" w:rsidRPr="00371BA9">
        <w:rPr>
          <w:i/>
        </w:rPr>
        <w:t>unguiscati</w:t>
      </w:r>
      <w:proofErr w:type="spellEnd"/>
      <w:r w:rsidR="00466CD0" w:rsidRPr="00371BA9">
        <w:t xml:space="preserve"> or </w:t>
      </w:r>
      <w:r w:rsidR="00466CD0" w:rsidRPr="00371BA9">
        <w:rPr>
          <w:i/>
        </w:rPr>
        <w:t xml:space="preserve">L. </w:t>
      </w:r>
      <w:proofErr w:type="spellStart"/>
      <w:r w:rsidR="00466CD0" w:rsidRPr="00371BA9">
        <w:rPr>
          <w:i/>
        </w:rPr>
        <w:t>leucocephala</w:t>
      </w:r>
      <w:proofErr w:type="spellEnd"/>
      <w:r w:rsidR="00466CD0" w:rsidRPr="00371BA9">
        <w:t xml:space="preserve">). </w:t>
      </w:r>
      <w:r w:rsidR="006D7101">
        <w:t>In summary,</w:t>
      </w:r>
      <w:r w:rsidR="00FB28D9">
        <w:t xml:space="preserve"> while limited</w:t>
      </w:r>
      <w:r w:rsidR="006D7101">
        <w:t xml:space="preserve"> generalisations </w:t>
      </w:r>
      <w:r w:rsidR="00FB28D9">
        <w:t>can be made by associating environmental conditions with the extent of</w:t>
      </w:r>
      <w:r w:rsidR="006D7101">
        <w:t xml:space="preserve"> </w:t>
      </w:r>
      <w:r w:rsidR="00FB28D9">
        <w:t>weed</w:t>
      </w:r>
      <w:del w:id="383" w:author="Referee" w:date="2015-08-05T11:03:00Z">
        <w:r w:rsidR="00FB28D9" w:rsidDel="00A82B78">
          <w:delText>y</w:delText>
        </w:r>
      </w:del>
      <w:r w:rsidR="00FB28D9">
        <w:t xml:space="preserve"> </w:t>
      </w:r>
      <w:r w:rsidR="006D7101">
        <w:t>invasion</w:t>
      </w:r>
      <w:r w:rsidR="00FB28D9">
        <w:t>, community trait tendencies in combination with metrics of functional diversity are a useful tool for understanding the invasion mechanisms involved.</w:t>
      </w:r>
    </w:p>
    <w:p w14:paraId="04D2D986" w14:textId="78F180E4" w:rsidR="00466CD0" w:rsidRPr="00371BA9" w:rsidRDefault="00466CD0" w:rsidP="007E7D39">
      <w:pPr>
        <w:spacing w:line="480" w:lineRule="auto"/>
        <w:pPrChange w:id="384" w:author="Referee" w:date="2015-08-05T08:20:00Z">
          <w:pPr>
            <w:spacing w:line="360" w:lineRule="auto"/>
            <w:jc w:val="both"/>
          </w:pPr>
        </w:pPrChange>
      </w:pPr>
      <w:commentRangeStart w:id="385"/>
      <w:r w:rsidRPr="00371BA9">
        <w:t xml:space="preserve">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w:t>
      </w:r>
      <w:r w:rsidRPr="00371BA9">
        <w:lastRenderedPageBreak/>
        <w:t>explicitly accommodate tests for interactions into experimental design may provide more insight into environmental controls on diversity.</w:t>
      </w:r>
      <w:commentRangeEnd w:id="385"/>
      <w:r w:rsidR="00A82B78">
        <w:rPr>
          <w:rStyle w:val="CommentReference"/>
        </w:rPr>
        <w:commentReference w:id="385"/>
      </w:r>
    </w:p>
    <w:p w14:paraId="27EFAE3E" w14:textId="4C53FDBF" w:rsidR="00466CD0" w:rsidRPr="00371BA9" w:rsidRDefault="00466CD0" w:rsidP="007E7D39">
      <w:pPr>
        <w:spacing w:line="480" w:lineRule="auto"/>
        <w:pPrChange w:id="386" w:author="Referee" w:date="2015-08-05T08:20:00Z">
          <w:pPr>
            <w:spacing w:line="360" w:lineRule="auto"/>
            <w:jc w:val="both"/>
          </w:pPr>
        </w:pPrChange>
      </w:pPr>
      <w:r w:rsidRPr="00371BA9">
        <w:t xml:space="preserve">Despite previous findings that ecosystem multifunctionality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7E7D39">
      <w:pPr>
        <w:spacing w:line="480" w:lineRule="auto"/>
        <w:pPrChange w:id="387" w:author="Referee" w:date="2015-08-05T08:20:00Z">
          <w:pPr>
            <w:spacing w:line="360" w:lineRule="auto"/>
            <w:jc w:val="both"/>
          </w:pPr>
        </w:pPrChange>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w:t>
      </w:r>
      <w:proofErr w:type="spellStart"/>
      <w:r w:rsidRPr="00371BA9">
        <w:t>interannual</w:t>
      </w:r>
      <w:proofErr w:type="spellEnd"/>
      <w:r w:rsidRPr="00371BA9">
        <w:t xml:space="preserve"> variability in flow 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7E7D39">
      <w:pPr>
        <w:spacing w:line="480" w:lineRule="auto"/>
        <w:pPrChange w:id="388" w:author="Referee" w:date="2015-08-05T08:20:00Z">
          <w:pPr>
            <w:spacing w:line="360" w:lineRule="auto"/>
            <w:jc w:val="both"/>
          </w:pPr>
        </w:pPrChange>
      </w:pPr>
      <w:r w:rsidRPr="00371BA9">
        <w:t>CONCLUSION</w:t>
      </w:r>
    </w:p>
    <w:p w14:paraId="2891FB9D" w14:textId="2D496729" w:rsidR="00466CD0" w:rsidRDefault="00466CD0" w:rsidP="007E7D39">
      <w:pPr>
        <w:spacing w:line="480" w:lineRule="auto"/>
        <w:pPrChange w:id="389" w:author="Referee" w:date="2015-08-05T08:20:00Z">
          <w:pPr>
            <w:spacing w:line="360" w:lineRule="auto"/>
            <w:jc w:val="both"/>
          </w:pPr>
        </w:pPrChange>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key control on diversity in this system. Rather, generation of diversity by the ‘</w:t>
      </w:r>
      <w:r w:rsidR="00ED2B0D">
        <w:t xml:space="preserve">flood rhythm’ appears to </w:t>
      </w:r>
      <w:r w:rsidR="00ED2B0D">
        <w:lastRenderedPageBreak/>
        <w:t>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w:t>
      </w:r>
      <w:bookmarkStart w:id="390" w:name="_GoBack"/>
      <w:r w:rsidR="00F17233" w:rsidRPr="00F17233">
        <w:rPr>
          <w:i/>
          <w:noProof/>
        </w:rPr>
        <w:t>l</w:t>
      </w:r>
      <w:bookmarkEnd w:id="390"/>
      <w:r w:rsidR="00F17233" w:rsidRPr="00F17233">
        <w:rPr>
          <w:i/>
          <w:noProof/>
        </w:rPr>
        <w:t>.</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w:t>
      </w:r>
      <w:commentRangeStart w:id="391"/>
      <w:r w:rsidRPr="00371BA9">
        <w:t>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commentRangeEnd w:id="391"/>
      <w:r w:rsidR="00A82B78">
        <w:rPr>
          <w:rStyle w:val="CommentReference"/>
        </w:rPr>
        <w:commentReference w:id="391"/>
      </w:r>
    </w:p>
    <w:p w14:paraId="036E847D" w14:textId="77777777" w:rsidR="00466CD0" w:rsidRDefault="00466CD0" w:rsidP="007E7D39">
      <w:pPr>
        <w:spacing w:line="480" w:lineRule="auto"/>
        <w:pPrChange w:id="392" w:author="Referee" w:date="2015-08-05T08:20:00Z">
          <w:pPr>
            <w:spacing w:line="360" w:lineRule="auto"/>
            <w:jc w:val="both"/>
          </w:pPr>
        </w:pPrChange>
      </w:pPr>
      <w:r w:rsidRPr="00371BA9">
        <w:t>ACKNOWLEDGEMENTS</w:t>
      </w:r>
    </w:p>
    <w:p w14:paraId="41DD69B4" w14:textId="6546E0B2" w:rsidR="00466CD0" w:rsidRPr="00371BA9" w:rsidRDefault="00ED2B0D" w:rsidP="007E7D39">
      <w:pPr>
        <w:spacing w:line="480" w:lineRule="auto"/>
        <w:pPrChange w:id="393" w:author="Referee" w:date="2015-08-05T08:20:00Z">
          <w:pPr>
            <w:spacing w:line="360" w:lineRule="auto"/>
            <w:jc w:val="both"/>
          </w:pPr>
        </w:pPrChange>
      </w:pPr>
      <w:commentRangeStart w:id="394"/>
      <w:commentRangeStart w:id="395"/>
      <w:r w:rsidRPr="00ED2B0D">
        <w:t>This</w:t>
      </w:r>
      <w:r>
        <w:t xml:space="preserve"> </w:t>
      </w:r>
      <w:r w:rsidRPr="00ED2B0D">
        <w:t>research was supported by Macquarie University and an</w:t>
      </w:r>
      <w:r>
        <w:t xml:space="preserve"> </w:t>
      </w:r>
      <w:r w:rsidRPr="00ED2B0D">
        <w:t>Australian Postgraduate Award scholarship to JL.</w:t>
      </w:r>
      <w:commentRangeEnd w:id="394"/>
      <w:r>
        <w:rPr>
          <w:rStyle w:val="CommentReference"/>
        </w:rPr>
        <w:commentReference w:id="394"/>
      </w:r>
      <w:commentRangeEnd w:id="395"/>
      <w:r w:rsidR="00745889">
        <w:rPr>
          <w:rStyle w:val="CommentReference"/>
        </w:rPr>
        <w:commentReference w:id="395"/>
      </w:r>
    </w:p>
    <w:p w14:paraId="662D045E" w14:textId="77777777" w:rsidR="00466CD0" w:rsidRDefault="00466CD0" w:rsidP="007E7D39">
      <w:pPr>
        <w:spacing w:line="480" w:lineRule="auto"/>
        <w:pPrChange w:id="396" w:author="Referee" w:date="2015-08-05T08:20:00Z">
          <w:pPr>
            <w:spacing w:line="360" w:lineRule="auto"/>
            <w:jc w:val="both"/>
          </w:pPr>
        </w:pPrChange>
      </w:pPr>
      <w:r w:rsidRPr="00371BA9">
        <w:t>AUTHORS’ CONTRIBUTIONS</w:t>
      </w:r>
    </w:p>
    <w:p w14:paraId="51D39D50" w14:textId="580028DA" w:rsidR="00862728" w:rsidRDefault="00862728" w:rsidP="007E7D39">
      <w:pPr>
        <w:spacing w:line="480" w:lineRule="auto"/>
        <w:pPrChange w:id="397" w:author="Referee" w:date="2015-08-05T08:20:00Z">
          <w:pPr>
            <w:spacing w:line="360" w:lineRule="auto"/>
            <w:jc w:val="both"/>
          </w:pPr>
        </w:pPrChange>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3E337713" w14:textId="5F36AA1A" w:rsidR="00F17233" w:rsidRDefault="00F17233" w:rsidP="007E7D39">
      <w:pPr>
        <w:spacing w:line="480" w:lineRule="auto"/>
        <w:pPrChange w:id="398" w:author="Referee" w:date="2015-08-05T08:20:00Z">
          <w:pPr>
            <w:spacing w:line="360" w:lineRule="auto"/>
            <w:jc w:val="both"/>
          </w:pPr>
        </w:pPrChange>
      </w:pPr>
      <w:r>
        <w:t>REFERENCES</w:t>
      </w:r>
    </w:p>
    <w:p w14:paraId="0741B9DB" w14:textId="3D9E3203" w:rsidR="00CF417C" w:rsidRPr="00CF417C" w:rsidRDefault="00F17233" w:rsidP="007E7D39">
      <w:pPr>
        <w:pStyle w:val="NormalWeb"/>
        <w:spacing w:line="480" w:lineRule="auto"/>
        <w:ind w:left="480" w:hanging="480"/>
        <w:divId w:val="121535354"/>
        <w:rPr>
          <w:rFonts w:ascii="Calibri" w:hAnsi="Calibri"/>
          <w:noProof/>
          <w:sz w:val="20"/>
        </w:rPr>
        <w:pPrChange w:id="399" w:author="Referee" w:date="2015-08-05T08:20:00Z">
          <w:pPr>
            <w:pStyle w:val="NormalWeb"/>
            <w:ind w:left="480" w:hanging="480"/>
            <w:divId w:val="121535354"/>
          </w:pPr>
        </w:pPrChange>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CF417C" w:rsidRPr="00CF417C">
        <w:rPr>
          <w:rFonts w:ascii="Calibri" w:hAnsi="Calibri"/>
          <w:noProof/>
          <w:sz w:val="20"/>
        </w:rPr>
        <w:t xml:space="preserve">Adler, P.B., Fajardo, A., Kleinhesselink, A.R. &amp; Kraft, N.J.B. (2013) Trait-based tests of coexistence mechanisms. </w:t>
      </w:r>
      <w:r w:rsidR="00CF417C" w:rsidRPr="00CF417C">
        <w:rPr>
          <w:rFonts w:ascii="Calibri" w:hAnsi="Calibri"/>
          <w:i/>
          <w:iCs/>
          <w:noProof/>
          <w:sz w:val="20"/>
        </w:rPr>
        <w:t>Ecology Letters</w:t>
      </w:r>
      <w:r w:rsidR="00CF417C" w:rsidRPr="00CF417C">
        <w:rPr>
          <w:rFonts w:ascii="Calibri" w:hAnsi="Calibri"/>
          <w:noProof/>
          <w:sz w:val="20"/>
        </w:rPr>
        <w:t xml:space="preserve">, </w:t>
      </w:r>
      <w:r w:rsidR="00CF417C" w:rsidRPr="00CF417C">
        <w:rPr>
          <w:rFonts w:ascii="Calibri" w:hAnsi="Calibri"/>
          <w:b/>
          <w:bCs/>
          <w:noProof/>
          <w:sz w:val="20"/>
        </w:rPr>
        <w:t>16</w:t>
      </w:r>
      <w:r w:rsidR="00CF417C" w:rsidRPr="00CF417C">
        <w:rPr>
          <w:rFonts w:ascii="Calibri" w:hAnsi="Calibri"/>
          <w:noProof/>
          <w:sz w:val="20"/>
        </w:rPr>
        <w:t>, 1294–1306.</w:t>
      </w:r>
    </w:p>
    <w:p w14:paraId="7F83B23D" w14:textId="77777777" w:rsidR="00CF417C" w:rsidRPr="00CF417C" w:rsidRDefault="00CF417C" w:rsidP="007E7D39">
      <w:pPr>
        <w:pStyle w:val="NormalWeb"/>
        <w:spacing w:line="480" w:lineRule="auto"/>
        <w:ind w:left="480" w:hanging="480"/>
        <w:divId w:val="121535354"/>
        <w:rPr>
          <w:rFonts w:ascii="Calibri" w:hAnsi="Calibri"/>
          <w:noProof/>
          <w:sz w:val="20"/>
        </w:rPr>
        <w:pPrChange w:id="400" w:author="Referee" w:date="2015-08-05T08:20:00Z">
          <w:pPr>
            <w:pStyle w:val="NormalWeb"/>
            <w:ind w:left="480" w:hanging="480"/>
            <w:divId w:val="121535354"/>
          </w:pPr>
        </w:pPrChange>
      </w:pPr>
      <w:r w:rsidRPr="00CF417C">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CF417C">
        <w:rPr>
          <w:rFonts w:ascii="Calibri" w:hAnsi="Calibri"/>
          <w:i/>
          <w:iCs/>
          <w:noProof/>
          <w:sz w:val="20"/>
        </w:rPr>
        <w:t>National Water Commission, Canberra, Australia</w:t>
      </w:r>
      <w:r w:rsidRPr="00CF417C">
        <w:rPr>
          <w:rFonts w:ascii="Calibri" w:hAnsi="Calibri"/>
          <w:noProof/>
          <w:sz w:val="20"/>
        </w:rPr>
        <w:t>.</w:t>
      </w:r>
    </w:p>
    <w:p w14:paraId="7A59CA63" w14:textId="77777777" w:rsidR="00CF417C" w:rsidRPr="00CF417C" w:rsidRDefault="00CF417C" w:rsidP="007E7D39">
      <w:pPr>
        <w:pStyle w:val="NormalWeb"/>
        <w:spacing w:line="480" w:lineRule="auto"/>
        <w:ind w:left="480" w:hanging="480"/>
        <w:divId w:val="121535354"/>
        <w:rPr>
          <w:rFonts w:ascii="Calibri" w:hAnsi="Calibri"/>
          <w:noProof/>
          <w:sz w:val="20"/>
        </w:rPr>
        <w:pPrChange w:id="401" w:author="Referee" w:date="2015-08-05T08:20:00Z">
          <w:pPr>
            <w:pStyle w:val="NormalWeb"/>
            <w:ind w:left="480" w:hanging="480"/>
            <w:divId w:val="121535354"/>
          </w:pPr>
        </w:pPrChange>
      </w:pPr>
      <w:r w:rsidRPr="00CF417C">
        <w:rPr>
          <w:rFonts w:ascii="Calibri" w:hAnsi="Calibri"/>
          <w:noProof/>
          <w:sz w:val="20"/>
        </w:rPr>
        <w:t xml:space="preserve">Barton, K. (2012) MuMIn: multi-model inference. </w:t>
      </w:r>
      <w:r w:rsidRPr="00CF417C">
        <w:rPr>
          <w:rFonts w:ascii="Calibri" w:hAnsi="Calibri"/>
          <w:i/>
          <w:iCs/>
          <w:noProof/>
          <w:sz w:val="20"/>
        </w:rPr>
        <w:t>R package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61B63E76" w14:textId="77777777" w:rsidR="00CF417C" w:rsidRPr="00CF417C" w:rsidRDefault="00CF417C" w:rsidP="007E7D39">
      <w:pPr>
        <w:pStyle w:val="NormalWeb"/>
        <w:spacing w:line="480" w:lineRule="auto"/>
        <w:ind w:left="480" w:hanging="480"/>
        <w:divId w:val="121535354"/>
        <w:rPr>
          <w:rFonts w:ascii="Calibri" w:hAnsi="Calibri"/>
          <w:noProof/>
          <w:sz w:val="20"/>
        </w:rPr>
        <w:pPrChange w:id="402" w:author="Referee" w:date="2015-08-05T08:20:00Z">
          <w:pPr>
            <w:pStyle w:val="NormalWeb"/>
            <w:ind w:left="480" w:hanging="480"/>
            <w:divId w:val="121535354"/>
          </w:pPr>
        </w:pPrChange>
      </w:pPr>
      <w:r w:rsidRPr="00CF417C">
        <w:rPr>
          <w:rFonts w:ascii="Calibri" w:hAnsi="Calibri"/>
          <w:noProof/>
          <w:sz w:val="20"/>
        </w:rPr>
        <w:t>BRS. (2002) Land Use Mapping at Catchment Scale – Principles, Procedures and Definitions.</w:t>
      </w:r>
    </w:p>
    <w:p w14:paraId="27871082" w14:textId="77777777" w:rsidR="00CF417C" w:rsidRPr="00CF417C" w:rsidRDefault="00CF417C" w:rsidP="007E7D39">
      <w:pPr>
        <w:pStyle w:val="NormalWeb"/>
        <w:spacing w:line="480" w:lineRule="auto"/>
        <w:ind w:left="480" w:hanging="480"/>
        <w:divId w:val="121535354"/>
        <w:rPr>
          <w:rFonts w:ascii="Calibri" w:hAnsi="Calibri"/>
          <w:noProof/>
          <w:sz w:val="20"/>
        </w:rPr>
        <w:pPrChange w:id="403" w:author="Referee" w:date="2015-08-05T08:20:00Z">
          <w:pPr>
            <w:pStyle w:val="NormalWeb"/>
            <w:ind w:left="480" w:hanging="480"/>
            <w:divId w:val="121535354"/>
          </w:pPr>
        </w:pPrChange>
      </w:pPr>
      <w:r w:rsidRPr="00CF417C">
        <w:rPr>
          <w:rFonts w:ascii="Calibri" w:hAnsi="Calibri"/>
          <w:noProof/>
          <w:sz w:val="20"/>
        </w:rPr>
        <w:lastRenderedPageBreak/>
        <w:t xml:space="preserve">Burnham, K.P. &amp; Anderson, D.R. (2002) </w:t>
      </w:r>
      <w:r w:rsidRPr="00CF417C">
        <w:rPr>
          <w:rFonts w:ascii="Calibri" w:hAnsi="Calibri"/>
          <w:i/>
          <w:iCs/>
          <w:noProof/>
          <w:sz w:val="20"/>
        </w:rPr>
        <w:t>Model Selection and Multimodel Inference: A Practical Information-Theoretic Approach</w:t>
      </w:r>
      <w:r w:rsidRPr="00CF417C">
        <w:rPr>
          <w:rFonts w:ascii="Calibri" w:hAnsi="Calibri"/>
          <w:noProof/>
          <w:sz w:val="20"/>
        </w:rPr>
        <w:t>. Springer, New York City.</w:t>
      </w:r>
    </w:p>
    <w:p w14:paraId="03910453" w14:textId="77777777" w:rsidR="00CF417C" w:rsidRPr="00CF417C" w:rsidRDefault="00CF417C" w:rsidP="007E7D39">
      <w:pPr>
        <w:pStyle w:val="NormalWeb"/>
        <w:spacing w:line="480" w:lineRule="auto"/>
        <w:ind w:left="480" w:hanging="480"/>
        <w:divId w:val="121535354"/>
        <w:rPr>
          <w:rFonts w:ascii="Calibri" w:hAnsi="Calibri"/>
          <w:noProof/>
          <w:sz w:val="20"/>
        </w:rPr>
        <w:pPrChange w:id="404" w:author="Referee" w:date="2015-08-05T08:20:00Z">
          <w:pPr>
            <w:pStyle w:val="NormalWeb"/>
            <w:ind w:left="480" w:hanging="480"/>
            <w:divId w:val="121535354"/>
          </w:pPr>
        </w:pPrChange>
      </w:pPr>
      <w:r w:rsidRPr="00CF417C">
        <w:rPr>
          <w:rFonts w:ascii="Calibri" w:hAnsi="Calibri"/>
          <w:noProof/>
          <w:sz w:val="20"/>
        </w:rPr>
        <w:t xml:space="preserve">Busby, J.R. (1991) BIOCLIM-a bioclimate analysis and prediction system. </w:t>
      </w:r>
      <w:r w:rsidRPr="00CF417C">
        <w:rPr>
          <w:rFonts w:ascii="Calibri" w:hAnsi="Calibri"/>
          <w:i/>
          <w:iCs/>
          <w:noProof/>
          <w:sz w:val="20"/>
        </w:rPr>
        <w:t>Plant Protection Quarterly (Australia)</w:t>
      </w:r>
      <w:r w:rsidRPr="00CF417C">
        <w:rPr>
          <w:rFonts w:ascii="Calibri" w:hAnsi="Calibri"/>
          <w:noProof/>
          <w:sz w:val="20"/>
        </w:rPr>
        <w:t>.</w:t>
      </w:r>
    </w:p>
    <w:p w14:paraId="6D5FA75C" w14:textId="77777777" w:rsidR="00CF417C" w:rsidRPr="00CF417C" w:rsidRDefault="00CF417C" w:rsidP="007E7D39">
      <w:pPr>
        <w:pStyle w:val="NormalWeb"/>
        <w:spacing w:line="480" w:lineRule="auto"/>
        <w:ind w:left="480" w:hanging="480"/>
        <w:divId w:val="121535354"/>
        <w:rPr>
          <w:rFonts w:ascii="Calibri" w:hAnsi="Calibri"/>
          <w:noProof/>
          <w:sz w:val="20"/>
        </w:rPr>
        <w:pPrChange w:id="405" w:author="Referee" w:date="2015-08-05T08:20:00Z">
          <w:pPr>
            <w:pStyle w:val="NormalWeb"/>
            <w:ind w:left="480" w:hanging="480"/>
            <w:divId w:val="121535354"/>
          </w:pPr>
        </w:pPrChange>
      </w:pPr>
      <w:r w:rsidRPr="00CF417C">
        <w:rPr>
          <w:rFonts w:ascii="Calibri" w:hAnsi="Calibri"/>
          <w:noProof/>
          <w:sz w:val="20"/>
        </w:rPr>
        <w:t xml:space="preserve">Cai, Z.-Q., Schnitzer, S.A. &amp; Bongers, F. (2009) Seasonal differences in leaf-level physiology give lianas a competitive advantage over trees in a tropical seasonal forest. </w:t>
      </w:r>
      <w:r w:rsidRPr="00CF417C">
        <w:rPr>
          <w:rFonts w:ascii="Calibri" w:hAnsi="Calibri"/>
          <w:i/>
          <w:iCs/>
          <w:noProof/>
          <w:sz w:val="20"/>
        </w:rPr>
        <w:t>Oecologia</w:t>
      </w:r>
      <w:r w:rsidRPr="00CF417C">
        <w:rPr>
          <w:rFonts w:ascii="Calibri" w:hAnsi="Calibri"/>
          <w:noProof/>
          <w:sz w:val="20"/>
        </w:rPr>
        <w:t xml:space="preserve">, </w:t>
      </w:r>
      <w:r w:rsidRPr="00CF417C">
        <w:rPr>
          <w:rFonts w:ascii="Calibri" w:hAnsi="Calibri"/>
          <w:b/>
          <w:bCs/>
          <w:noProof/>
          <w:sz w:val="20"/>
        </w:rPr>
        <w:t>161</w:t>
      </w:r>
      <w:r w:rsidRPr="00CF417C">
        <w:rPr>
          <w:rFonts w:ascii="Calibri" w:hAnsi="Calibri"/>
          <w:noProof/>
          <w:sz w:val="20"/>
        </w:rPr>
        <w:t>, 25–33.</w:t>
      </w:r>
    </w:p>
    <w:p w14:paraId="09A47201" w14:textId="77777777" w:rsidR="00CF417C" w:rsidRPr="00CF417C" w:rsidRDefault="00CF417C" w:rsidP="007E7D39">
      <w:pPr>
        <w:pStyle w:val="NormalWeb"/>
        <w:spacing w:line="480" w:lineRule="auto"/>
        <w:ind w:left="480" w:hanging="480"/>
        <w:divId w:val="121535354"/>
        <w:rPr>
          <w:rFonts w:ascii="Calibri" w:hAnsi="Calibri"/>
          <w:noProof/>
          <w:sz w:val="20"/>
        </w:rPr>
        <w:pPrChange w:id="406" w:author="Referee" w:date="2015-08-05T08:20:00Z">
          <w:pPr>
            <w:pStyle w:val="NormalWeb"/>
            <w:ind w:left="480" w:hanging="480"/>
            <w:divId w:val="121535354"/>
          </w:pPr>
        </w:pPrChange>
      </w:pPr>
      <w:r w:rsidRPr="00CF417C">
        <w:rPr>
          <w:rFonts w:ascii="Calibri" w:hAnsi="Calibri"/>
          <w:noProof/>
          <w:sz w:val="20"/>
        </w:rPr>
        <w:t xml:space="preserve">Catford, J. a., Daehler, C.C., Murphy, H.T., Sheppard, A.W., Hardesty, B.D., Westcott, D. a., Rejmánek, M., Bellingham, P.J., Pergl, J., Horvitz, C.C. &amp; Hulme, P.E. (2012) The intermediate disturbance hypothesis and plant invasions: Implications for species richness and management. </w:t>
      </w:r>
      <w:r w:rsidRPr="00CF417C">
        <w:rPr>
          <w:rFonts w:ascii="Calibri" w:hAnsi="Calibri"/>
          <w:i/>
          <w:iCs/>
          <w:noProof/>
          <w:sz w:val="20"/>
        </w:rPr>
        <w:t>Perspectives in Plant Ecology, Evolution and Systematics</w:t>
      </w:r>
      <w:r w:rsidRPr="00CF417C">
        <w:rPr>
          <w:rFonts w:ascii="Calibri" w:hAnsi="Calibri"/>
          <w:noProof/>
          <w:sz w:val="20"/>
        </w:rPr>
        <w:t xml:space="preserve">, </w:t>
      </w:r>
      <w:r w:rsidRPr="00CF417C">
        <w:rPr>
          <w:rFonts w:ascii="Calibri" w:hAnsi="Calibri"/>
          <w:b/>
          <w:bCs/>
          <w:noProof/>
          <w:sz w:val="20"/>
        </w:rPr>
        <w:t>14</w:t>
      </w:r>
      <w:r w:rsidRPr="00CF417C">
        <w:rPr>
          <w:rFonts w:ascii="Calibri" w:hAnsi="Calibri"/>
          <w:noProof/>
          <w:sz w:val="20"/>
        </w:rPr>
        <w:t>, 231–241.</w:t>
      </w:r>
    </w:p>
    <w:p w14:paraId="04B65454" w14:textId="77777777" w:rsidR="00CF417C" w:rsidRPr="00CF417C" w:rsidRDefault="00CF417C" w:rsidP="007E7D39">
      <w:pPr>
        <w:pStyle w:val="NormalWeb"/>
        <w:spacing w:line="480" w:lineRule="auto"/>
        <w:ind w:left="480" w:hanging="480"/>
        <w:divId w:val="121535354"/>
        <w:rPr>
          <w:rFonts w:ascii="Calibri" w:hAnsi="Calibri"/>
          <w:noProof/>
          <w:sz w:val="20"/>
        </w:rPr>
        <w:pPrChange w:id="407" w:author="Referee" w:date="2015-08-05T08:20:00Z">
          <w:pPr>
            <w:pStyle w:val="NormalWeb"/>
            <w:ind w:left="480" w:hanging="480"/>
            <w:divId w:val="121535354"/>
          </w:pPr>
        </w:pPrChange>
      </w:pPr>
      <w:r w:rsidRPr="00CF417C">
        <w:rPr>
          <w:rFonts w:ascii="Calibri" w:hAnsi="Calibri"/>
          <w:noProof/>
          <w:sz w:val="20"/>
        </w:rPr>
        <w:t xml:space="preserve">Catford, J.A., Downes, B.J., Gippel, C.J. &amp; Vesk, P.A. (2011) Flow regulation reduces native plant cover and facilitates exotic invasion in riparian wetlands.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48</w:t>
      </w:r>
      <w:r w:rsidRPr="00CF417C">
        <w:rPr>
          <w:rFonts w:ascii="Calibri" w:hAnsi="Calibri"/>
          <w:noProof/>
          <w:sz w:val="20"/>
        </w:rPr>
        <w:t>, 432–442.</w:t>
      </w:r>
    </w:p>
    <w:p w14:paraId="61CDC453" w14:textId="77777777" w:rsidR="00CF417C" w:rsidRPr="00CF417C" w:rsidRDefault="00CF417C" w:rsidP="007E7D39">
      <w:pPr>
        <w:pStyle w:val="NormalWeb"/>
        <w:spacing w:line="480" w:lineRule="auto"/>
        <w:ind w:left="480" w:hanging="480"/>
        <w:divId w:val="121535354"/>
        <w:rPr>
          <w:rFonts w:ascii="Calibri" w:hAnsi="Calibri"/>
          <w:noProof/>
          <w:sz w:val="20"/>
        </w:rPr>
        <w:pPrChange w:id="408" w:author="Referee" w:date="2015-08-05T08:20:00Z">
          <w:pPr>
            <w:pStyle w:val="NormalWeb"/>
            <w:ind w:left="480" w:hanging="480"/>
            <w:divId w:val="121535354"/>
          </w:pPr>
        </w:pPrChange>
      </w:pPr>
      <w:r w:rsidRPr="00CF417C">
        <w:rPr>
          <w:rFonts w:ascii="Calibri" w:hAnsi="Calibri"/>
          <w:noProof/>
          <w:sz w:val="20"/>
        </w:rPr>
        <w:t xml:space="preserve">Chesson, P. (2000) Mechanisms of maintenance of species diversity. </w:t>
      </w:r>
      <w:r w:rsidRPr="00CF417C">
        <w:rPr>
          <w:rFonts w:ascii="Calibri" w:hAnsi="Calibri"/>
          <w:i/>
          <w:iCs/>
          <w:noProof/>
          <w:sz w:val="20"/>
        </w:rPr>
        <w:t>Annual Review of Ecology and Systematics</w:t>
      </w:r>
      <w:r w:rsidRPr="00CF417C">
        <w:rPr>
          <w:rFonts w:ascii="Calibri" w:hAnsi="Calibri"/>
          <w:noProof/>
          <w:sz w:val="20"/>
        </w:rPr>
        <w:t xml:space="preserve">, </w:t>
      </w:r>
      <w:r w:rsidRPr="00CF417C">
        <w:rPr>
          <w:rFonts w:ascii="Calibri" w:hAnsi="Calibri"/>
          <w:b/>
          <w:bCs/>
          <w:noProof/>
          <w:sz w:val="20"/>
        </w:rPr>
        <w:t>31</w:t>
      </w:r>
      <w:r w:rsidRPr="00CF417C">
        <w:rPr>
          <w:rFonts w:ascii="Calibri" w:hAnsi="Calibri"/>
          <w:noProof/>
          <w:sz w:val="20"/>
        </w:rPr>
        <w:t>, 343–366.</w:t>
      </w:r>
    </w:p>
    <w:p w14:paraId="2DF18BA1" w14:textId="77777777" w:rsidR="00CF417C" w:rsidRPr="00CF417C" w:rsidRDefault="00CF417C" w:rsidP="007E7D39">
      <w:pPr>
        <w:pStyle w:val="NormalWeb"/>
        <w:spacing w:line="480" w:lineRule="auto"/>
        <w:ind w:left="480" w:hanging="480"/>
        <w:divId w:val="121535354"/>
        <w:rPr>
          <w:rFonts w:ascii="Calibri" w:hAnsi="Calibri"/>
          <w:noProof/>
          <w:sz w:val="20"/>
        </w:rPr>
        <w:pPrChange w:id="409" w:author="Referee" w:date="2015-08-05T08:20:00Z">
          <w:pPr>
            <w:pStyle w:val="NormalWeb"/>
            <w:ind w:left="480" w:hanging="480"/>
            <w:divId w:val="121535354"/>
          </w:pPr>
        </w:pPrChange>
      </w:pPr>
      <w:r w:rsidRPr="00CF417C">
        <w:rPr>
          <w:rFonts w:ascii="Calibri" w:hAnsi="Calibri"/>
          <w:noProof/>
          <w:sz w:val="20"/>
        </w:rPr>
        <w:t xml:space="preserve">Cooper, S.D., Lake, P.S., Sabater, S., Melack, J.M. &amp; Sabo, J.L. (2013) The effects of land use changes on streams and rivers in mediterranean climates. </w:t>
      </w:r>
      <w:r w:rsidRPr="00CF417C">
        <w:rPr>
          <w:rFonts w:ascii="Calibri" w:hAnsi="Calibri"/>
          <w:i/>
          <w:iCs/>
          <w:noProof/>
          <w:sz w:val="20"/>
        </w:rPr>
        <w:t>Hydrobiologia</w:t>
      </w:r>
      <w:r w:rsidRPr="00CF417C">
        <w:rPr>
          <w:rFonts w:ascii="Calibri" w:hAnsi="Calibri"/>
          <w:noProof/>
          <w:sz w:val="20"/>
        </w:rPr>
        <w:t xml:space="preserve">, </w:t>
      </w:r>
      <w:r w:rsidRPr="00CF417C">
        <w:rPr>
          <w:rFonts w:ascii="Calibri" w:hAnsi="Calibri"/>
          <w:b/>
          <w:bCs/>
          <w:noProof/>
          <w:sz w:val="20"/>
        </w:rPr>
        <w:t>719</w:t>
      </w:r>
      <w:r w:rsidRPr="00CF417C">
        <w:rPr>
          <w:rFonts w:ascii="Calibri" w:hAnsi="Calibri"/>
          <w:noProof/>
          <w:sz w:val="20"/>
        </w:rPr>
        <w:t>, 383–425.</w:t>
      </w:r>
    </w:p>
    <w:p w14:paraId="26867369" w14:textId="77777777" w:rsidR="00CF417C" w:rsidRPr="00CF417C" w:rsidRDefault="00CF417C" w:rsidP="007E7D39">
      <w:pPr>
        <w:pStyle w:val="NormalWeb"/>
        <w:spacing w:line="480" w:lineRule="auto"/>
        <w:ind w:left="480" w:hanging="480"/>
        <w:divId w:val="121535354"/>
        <w:rPr>
          <w:rFonts w:ascii="Calibri" w:hAnsi="Calibri"/>
          <w:noProof/>
          <w:sz w:val="20"/>
        </w:rPr>
        <w:pPrChange w:id="410" w:author="Referee" w:date="2015-08-05T08:20:00Z">
          <w:pPr>
            <w:pStyle w:val="NormalWeb"/>
            <w:ind w:left="480" w:hanging="480"/>
            <w:divId w:val="121535354"/>
          </w:pPr>
        </w:pPrChange>
      </w:pPr>
      <w:r w:rsidRPr="00CF417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CF417C">
        <w:rPr>
          <w:rFonts w:ascii="Calibri" w:hAnsi="Calibri"/>
          <w:i/>
          <w:iCs/>
          <w:noProof/>
          <w:sz w:val="20"/>
        </w:rPr>
        <w:t>Earth Surface Processes and Landforms</w:t>
      </w:r>
      <w:r w:rsidRPr="00CF417C">
        <w:rPr>
          <w:rFonts w:ascii="Calibri" w:hAnsi="Calibri"/>
          <w:noProof/>
          <w:sz w:val="20"/>
        </w:rPr>
        <w:t xml:space="preserve">, </w:t>
      </w:r>
      <w:r w:rsidRPr="00CF417C">
        <w:rPr>
          <w:rFonts w:ascii="Calibri" w:hAnsi="Calibri"/>
          <w:b/>
          <w:bCs/>
          <w:noProof/>
          <w:sz w:val="20"/>
        </w:rPr>
        <w:t>1810</w:t>
      </w:r>
      <w:r w:rsidRPr="00CF417C">
        <w:rPr>
          <w:rFonts w:ascii="Calibri" w:hAnsi="Calibri"/>
          <w:noProof/>
          <w:sz w:val="20"/>
        </w:rPr>
        <w:t>, 1790–1810.</w:t>
      </w:r>
    </w:p>
    <w:p w14:paraId="0F064768" w14:textId="77777777" w:rsidR="00CF417C" w:rsidRPr="00CF417C" w:rsidRDefault="00CF417C" w:rsidP="007E7D39">
      <w:pPr>
        <w:pStyle w:val="NormalWeb"/>
        <w:spacing w:line="480" w:lineRule="auto"/>
        <w:ind w:left="480" w:hanging="480"/>
        <w:divId w:val="121535354"/>
        <w:rPr>
          <w:rFonts w:ascii="Calibri" w:hAnsi="Calibri"/>
          <w:noProof/>
          <w:sz w:val="20"/>
        </w:rPr>
        <w:pPrChange w:id="411" w:author="Referee" w:date="2015-08-05T08:20:00Z">
          <w:pPr>
            <w:pStyle w:val="NormalWeb"/>
            <w:ind w:left="480" w:hanging="480"/>
            <w:divId w:val="121535354"/>
          </w:pPr>
        </w:pPrChange>
      </w:pPr>
      <w:r w:rsidRPr="00CF417C">
        <w:rPr>
          <w:rFonts w:ascii="Calibri" w:hAnsi="Calibri"/>
          <w:noProof/>
          <w:sz w:val="20"/>
        </w:rPr>
        <w:t xml:space="preserve">Corenblit, D., Tabacchi, E., Steiger, J. &amp; Gurnell, A.M. (2007) Reciprocal interactions and adjustments between fluvial landforms and vegetation dynamics in river corridors: A review of complementary approaches. </w:t>
      </w:r>
      <w:r w:rsidRPr="00CF417C">
        <w:rPr>
          <w:rFonts w:ascii="Calibri" w:hAnsi="Calibri"/>
          <w:i/>
          <w:iCs/>
          <w:noProof/>
          <w:sz w:val="20"/>
        </w:rPr>
        <w:t>Earth-Science Reviews</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56–86.</w:t>
      </w:r>
    </w:p>
    <w:p w14:paraId="7EEE2676" w14:textId="77777777" w:rsidR="00CF417C" w:rsidRPr="00CF417C" w:rsidRDefault="00CF417C" w:rsidP="007E7D39">
      <w:pPr>
        <w:pStyle w:val="NormalWeb"/>
        <w:spacing w:line="480" w:lineRule="auto"/>
        <w:ind w:left="480" w:hanging="480"/>
        <w:divId w:val="121535354"/>
        <w:rPr>
          <w:rFonts w:ascii="Calibri" w:hAnsi="Calibri"/>
          <w:noProof/>
          <w:sz w:val="20"/>
        </w:rPr>
        <w:pPrChange w:id="412" w:author="Referee" w:date="2015-08-05T08:20:00Z">
          <w:pPr>
            <w:pStyle w:val="NormalWeb"/>
            <w:ind w:left="480" w:hanging="480"/>
            <w:divId w:val="121535354"/>
          </w:pPr>
        </w:pPrChange>
      </w:pPr>
      <w:r w:rsidRPr="00CF417C">
        <w:rPr>
          <w:rFonts w:ascii="Calibri" w:hAnsi="Calibri"/>
          <w:noProof/>
          <w:sz w:val="20"/>
        </w:rPr>
        <w:t xml:space="preserve">Cornelissen, J.H.C.A., Lavorel, S.B., Garnier, E.B., Díaz, S.C., Buchmann, N.D., Gurvich, D.E.C., Reich, P.B.E., Steege, H.F., Morgan, H.D.G., Van Der Heijden, M.G.A., Pausas, J.G.H. &amp; Poorter, H.I. (2003) A handbook </w:t>
      </w:r>
      <w:r w:rsidRPr="00CF417C">
        <w:rPr>
          <w:rFonts w:ascii="Calibri" w:hAnsi="Calibri"/>
          <w:noProof/>
          <w:sz w:val="20"/>
        </w:rPr>
        <w:lastRenderedPageBreak/>
        <w:t xml:space="preserve">of protocols for standardised and easy measurement of plant functional traits worldwide.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335–380.</w:t>
      </w:r>
    </w:p>
    <w:p w14:paraId="11467A3A" w14:textId="77777777" w:rsidR="00CF417C" w:rsidRPr="00CF417C" w:rsidRDefault="00CF417C" w:rsidP="007E7D39">
      <w:pPr>
        <w:pStyle w:val="NormalWeb"/>
        <w:spacing w:line="480" w:lineRule="auto"/>
        <w:ind w:left="480" w:hanging="480"/>
        <w:divId w:val="121535354"/>
        <w:rPr>
          <w:rFonts w:ascii="Calibri" w:hAnsi="Calibri"/>
          <w:noProof/>
          <w:sz w:val="20"/>
        </w:rPr>
        <w:pPrChange w:id="413" w:author="Referee" w:date="2015-08-05T08:20:00Z">
          <w:pPr>
            <w:pStyle w:val="NormalWeb"/>
            <w:ind w:left="480" w:hanging="480"/>
            <w:divId w:val="121535354"/>
          </w:pPr>
        </w:pPrChange>
      </w:pPr>
      <w:r w:rsidRPr="00CF417C">
        <w:rPr>
          <w:rFonts w:ascii="Calibri" w:hAnsi="Calibri"/>
          <w:noProof/>
          <w:sz w:val="20"/>
        </w:rPr>
        <w:t xml:space="preserve">Costanza, J.K., Moody, A. &amp; Peet, R.K. (2011) Multi-scale environmental heterogeneity as a predictor of plant species richness. </w:t>
      </w:r>
      <w:r w:rsidRPr="00CF417C">
        <w:rPr>
          <w:rFonts w:ascii="Calibri" w:hAnsi="Calibri"/>
          <w:i/>
          <w:iCs/>
          <w:noProof/>
          <w:sz w:val="20"/>
        </w:rPr>
        <w:t>Landscape Ecology</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851–864.</w:t>
      </w:r>
    </w:p>
    <w:p w14:paraId="57CBB233" w14:textId="77777777" w:rsidR="00CF417C" w:rsidRPr="00CF417C" w:rsidRDefault="00CF417C" w:rsidP="007E7D39">
      <w:pPr>
        <w:pStyle w:val="NormalWeb"/>
        <w:spacing w:line="480" w:lineRule="auto"/>
        <w:ind w:left="480" w:hanging="480"/>
        <w:divId w:val="121535354"/>
        <w:rPr>
          <w:rFonts w:ascii="Calibri" w:hAnsi="Calibri"/>
          <w:noProof/>
          <w:sz w:val="20"/>
        </w:rPr>
        <w:pPrChange w:id="414" w:author="Referee" w:date="2015-08-05T08:20:00Z">
          <w:pPr>
            <w:pStyle w:val="NormalWeb"/>
            <w:ind w:left="480" w:hanging="480"/>
            <w:divId w:val="121535354"/>
          </w:pPr>
        </w:pPrChange>
      </w:pPr>
      <w:r w:rsidRPr="00CF417C">
        <w:rPr>
          <w:rFonts w:ascii="Calibri" w:hAnsi="Calibri"/>
          <w:noProof/>
          <w:sz w:val="20"/>
        </w:rPr>
        <w:t xml:space="preserve">Davis, M. a. (2003) Biotic Globalization: Does Competition from Introduced Species Threaten Biodiversity?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481.</w:t>
      </w:r>
    </w:p>
    <w:p w14:paraId="3C803208" w14:textId="77777777" w:rsidR="00CF417C" w:rsidRPr="00CF417C" w:rsidRDefault="00CF417C" w:rsidP="007E7D39">
      <w:pPr>
        <w:pStyle w:val="NormalWeb"/>
        <w:spacing w:line="480" w:lineRule="auto"/>
        <w:ind w:left="480" w:hanging="480"/>
        <w:divId w:val="121535354"/>
        <w:rPr>
          <w:rFonts w:ascii="Calibri" w:hAnsi="Calibri"/>
          <w:noProof/>
          <w:sz w:val="20"/>
        </w:rPr>
        <w:pPrChange w:id="415" w:author="Referee" w:date="2015-08-05T08:20:00Z">
          <w:pPr>
            <w:pStyle w:val="NormalWeb"/>
            <w:ind w:left="480" w:hanging="480"/>
            <w:divId w:val="121535354"/>
          </w:pPr>
        </w:pPrChange>
      </w:pPr>
      <w:r w:rsidRPr="00CF417C">
        <w:rPr>
          <w:rFonts w:ascii="Calibri" w:hAnsi="Calibri"/>
          <w:noProof/>
          <w:sz w:val="20"/>
        </w:rPr>
        <w:t xml:space="preserve">Eastman, J.M., Paine, C.E.T. &amp; Hardy, O.J. (2011) spacodiR: structuring of phylogenetic diversity in ecological communities.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27</w:t>
      </w:r>
      <w:r w:rsidRPr="00CF417C">
        <w:rPr>
          <w:rFonts w:ascii="Calibri" w:hAnsi="Calibri"/>
          <w:noProof/>
          <w:sz w:val="20"/>
        </w:rPr>
        <w:t>, 2437–2438.</w:t>
      </w:r>
    </w:p>
    <w:p w14:paraId="1D0C3F24" w14:textId="77777777" w:rsidR="00CF417C" w:rsidRPr="00CF417C" w:rsidRDefault="00CF417C" w:rsidP="007E7D39">
      <w:pPr>
        <w:pStyle w:val="NormalWeb"/>
        <w:spacing w:line="480" w:lineRule="auto"/>
        <w:ind w:left="480" w:hanging="480"/>
        <w:divId w:val="121535354"/>
        <w:rPr>
          <w:rFonts w:ascii="Calibri" w:hAnsi="Calibri"/>
          <w:noProof/>
          <w:sz w:val="20"/>
        </w:rPr>
        <w:pPrChange w:id="416" w:author="Referee" w:date="2015-08-05T08:20:00Z">
          <w:pPr>
            <w:pStyle w:val="NormalWeb"/>
            <w:ind w:left="480" w:hanging="480"/>
            <w:divId w:val="121535354"/>
          </w:pPr>
        </w:pPrChange>
      </w:pPr>
      <w:r w:rsidRPr="00CF417C">
        <w:rPr>
          <w:rFonts w:ascii="Calibri" w:hAnsi="Calibri"/>
          <w:noProof/>
          <w:sz w:val="20"/>
        </w:rPr>
        <w:t xml:space="preserve">Falster, D.S. (2006) Sapling strength and safety: the importance of wood density in tropical forests.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171</w:t>
      </w:r>
      <w:r w:rsidRPr="00CF417C">
        <w:rPr>
          <w:rFonts w:ascii="Calibri" w:hAnsi="Calibri"/>
          <w:noProof/>
          <w:sz w:val="20"/>
        </w:rPr>
        <w:t>, 237–239.</w:t>
      </w:r>
    </w:p>
    <w:p w14:paraId="79DF0092" w14:textId="77777777" w:rsidR="00CF417C" w:rsidRPr="00CF417C" w:rsidRDefault="00CF417C" w:rsidP="007E7D39">
      <w:pPr>
        <w:pStyle w:val="NormalWeb"/>
        <w:spacing w:line="480" w:lineRule="auto"/>
        <w:ind w:left="480" w:hanging="480"/>
        <w:divId w:val="121535354"/>
        <w:rPr>
          <w:rFonts w:ascii="Calibri" w:hAnsi="Calibri"/>
          <w:noProof/>
          <w:sz w:val="20"/>
        </w:rPr>
        <w:pPrChange w:id="417" w:author="Referee" w:date="2015-08-05T08:20:00Z">
          <w:pPr>
            <w:pStyle w:val="NormalWeb"/>
            <w:ind w:left="480" w:hanging="480"/>
            <w:divId w:val="121535354"/>
          </w:pPr>
        </w:pPrChange>
      </w:pPr>
      <w:r w:rsidRPr="00CF417C">
        <w:rPr>
          <w:rFonts w:ascii="Calibri" w:hAnsi="Calibri"/>
          <w:noProof/>
          <w:sz w:val="20"/>
        </w:rPr>
        <w:t xml:space="preserve">Foster, D., Swanson, F., Aber, J., Burke, I., Brokaw, N., Tilman, D. &amp; Knapp, A. (2003) The importance of land-use legacies to ecology and conservation.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77.</w:t>
      </w:r>
    </w:p>
    <w:p w14:paraId="7B25DF97" w14:textId="77777777" w:rsidR="00CF417C" w:rsidRPr="00CF417C" w:rsidRDefault="00CF417C" w:rsidP="007E7D39">
      <w:pPr>
        <w:pStyle w:val="NormalWeb"/>
        <w:spacing w:line="480" w:lineRule="auto"/>
        <w:ind w:left="480" w:hanging="480"/>
        <w:divId w:val="121535354"/>
        <w:rPr>
          <w:rFonts w:ascii="Calibri" w:hAnsi="Calibri"/>
          <w:noProof/>
          <w:sz w:val="20"/>
        </w:rPr>
        <w:pPrChange w:id="418" w:author="Referee" w:date="2015-08-05T08:20:00Z">
          <w:pPr>
            <w:pStyle w:val="NormalWeb"/>
            <w:ind w:left="480" w:hanging="480"/>
            <w:divId w:val="121535354"/>
          </w:pPr>
        </w:pPrChange>
      </w:pPr>
      <w:r w:rsidRPr="00CF417C">
        <w:rPr>
          <w:rFonts w:ascii="Calibri" w:hAnsi="Calibri"/>
          <w:noProof/>
          <w:sz w:val="20"/>
        </w:rPr>
        <w:t xml:space="preserve">Gerstner, K., Dormann, C.F., Stein, A., Manceur, A.M. &amp; Seppelt, R. (2014) Effects of land use on plant diversity - a global meta-analysis.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1690–1700.</w:t>
      </w:r>
    </w:p>
    <w:p w14:paraId="76FF9C1D" w14:textId="77777777" w:rsidR="00CF417C" w:rsidRPr="00CF417C" w:rsidRDefault="00CF417C" w:rsidP="007E7D39">
      <w:pPr>
        <w:pStyle w:val="NormalWeb"/>
        <w:spacing w:line="480" w:lineRule="auto"/>
        <w:ind w:left="480" w:hanging="480"/>
        <w:divId w:val="121535354"/>
        <w:rPr>
          <w:rFonts w:ascii="Calibri" w:hAnsi="Calibri"/>
          <w:noProof/>
          <w:sz w:val="20"/>
        </w:rPr>
        <w:pPrChange w:id="419" w:author="Referee" w:date="2015-08-05T08:20:00Z">
          <w:pPr>
            <w:pStyle w:val="NormalWeb"/>
            <w:ind w:left="480" w:hanging="480"/>
            <w:divId w:val="121535354"/>
          </w:pPr>
        </w:pPrChange>
      </w:pPr>
      <w:r w:rsidRPr="00CF417C">
        <w:rPr>
          <w:rFonts w:ascii="Calibri" w:hAnsi="Calibri"/>
          <w:noProof/>
          <w:sz w:val="20"/>
        </w:rPr>
        <w:t xml:space="preserve">Gotelli, N.J. &amp; Rohde, K. (2002) Co-occurence of ectoparasites of marine fished: a null model. </w:t>
      </w:r>
      <w:r w:rsidRPr="00CF417C">
        <w:rPr>
          <w:rFonts w:ascii="Calibri" w:hAnsi="Calibri"/>
          <w:i/>
          <w:iCs/>
          <w:noProof/>
          <w:sz w:val="20"/>
        </w:rPr>
        <w:t>Ecological Letters</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86–94.</w:t>
      </w:r>
    </w:p>
    <w:p w14:paraId="4714F2E8" w14:textId="77777777" w:rsidR="00CF417C" w:rsidRPr="00CF417C" w:rsidRDefault="00CF417C" w:rsidP="007E7D39">
      <w:pPr>
        <w:pStyle w:val="NormalWeb"/>
        <w:spacing w:line="480" w:lineRule="auto"/>
        <w:ind w:left="480" w:hanging="480"/>
        <w:divId w:val="121535354"/>
        <w:rPr>
          <w:rFonts w:ascii="Calibri" w:hAnsi="Calibri"/>
          <w:noProof/>
          <w:sz w:val="20"/>
        </w:rPr>
        <w:pPrChange w:id="420" w:author="Referee" w:date="2015-08-05T08:20:00Z">
          <w:pPr>
            <w:pStyle w:val="NormalWeb"/>
            <w:ind w:left="480" w:hanging="480"/>
            <w:divId w:val="121535354"/>
          </w:pPr>
        </w:pPrChange>
      </w:pPr>
      <w:r w:rsidRPr="00CF417C">
        <w:rPr>
          <w:rFonts w:ascii="Calibri" w:hAnsi="Calibri"/>
          <w:noProof/>
          <w:sz w:val="20"/>
        </w:rPr>
        <w:t xml:space="preserve">Graf, W. (2006) Downstream hydrologic and geomorphic effects of large dams on American rivers. </w:t>
      </w:r>
      <w:r w:rsidRPr="00CF417C">
        <w:rPr>
          <w:rFonts w:ascii="Calibri" w:hAnsi="Calibri"/>
          <w:i/>
          <w:iCs/>
          <w:noProof/>
          <w:sz w:val="20"/>
        </w:rPr>
        <w:t>Geomorphology</w:t>
      </w:r>
      <w:r w:rsidRPr="00CF417C">
        <w:rPr>
          <w:rFonts w:ascii="Calibri" w:hAnsi="Calibri"/>
          <w:noProof/>
          <w:sz w:val="20"/>
        </w:rPr>
        <w:t xml:space="preserve">, </w:t>
      </w:r>
      <w:r w:rsidRPr="00CF417C">
        <w:rPr>
          <w:rFonts w:ascii="Calibri" w:hAnsi="Calibri"/>
          <w:b/>
          <w:bCs/>
          <w:noProof/>
          <w:sz w:val="20"/>
        </w:rPr>
        <w:t>79</w:t>
      </w:r>
      <w:r w:rsidRPr="00CF417C">
        <w:rPr>
          <w:rFonts w:ascii="Calibri" w:hAnsi="Calibri"/>
          <w:noProof/>
          <w:sz w:val="20"/>
        </w:rPr>
        <w:t>, 336–360.</w:t>
      </w:r>
    </w:p>
    <w:p w14:paraId="09B77731" w14:textId="77777777" w:rsidR="00CF417C" w:rsidRPr="00CF417C" w:rsidRDefault="00CF417C" w:rsidP="007E7D39">
      <w:pPr>
        <w:pStyle w:val="NormalWeb"/>
        <w:spacing w:line="480" w:lineRule="auto"/>
        <w:ind w:left="480" w:hanging="480"/>
        <w:divId w:val="121535354"/>
        <w:rPr>
          <w:rFonts w:ascii="Calibri" w:hAnsi="Calibri"/>
          <w:noProof/>
          <w:sz w:val="20"/>
        </w:rPr>
        <w:pPrChange w:id="421" w:author="Referee" w:date="2015-08-05T08:20:00Z">
          <w:pPr>
            <w:pStyle w:val="NormalWeb"/>
            <w:ind w:left="480" w:hanging="480"/>
            <w:divId w:val="121535354"/>
          </w:pPr>
        </w:pPrChange>
      </w:pPr>
      <w:r w:rsidRPr="00CF417C">
        <w:rPr>
          <w:rFonts w:ascii="Calibri" w:hAnsi="Calibri"/>
          <w:noProof/>
          <w:sz w:val="20"/>
        </w:rPr>
        <w:t xml:space="preserve">Hennessy, K., Fawcett, R., Kirono, D., Mpelasoka, M., Jones, D., Bathols, J., Whetton, P., Stafford Smith, M., Howden, M., Mitchell, C. &amp; Plummer, N. (2008) </w:t>
      </w:r>
      <w:r w:rsidRPr="00CF417C">
        <w:rPr>
          <w:rFonts w:ascii="Calibri" w:hAnsi="Calibri"/>
          <w:i/>
          <w:iCs/>
          <w:noProof/>
          <w:sz w:val="20"/>
        </w:rPr>
        <w:t>An Assessment of the Impact of Climate Change on the Nature and Frequency of Exceptional Climatic Events. Australian Government, Bureau of Meterology</w:t>
      </w:r>
      <w:r w:rsidRPr="00CF417C">
        <w:rPr>
          <w:rFonts w:ascii="Calibri" w:hAnsi="Calibri"/>
          <w:noProof/>
          <w:sz w:val="20"/>
        </w:rPr>
        <w:t>. Department of Agriculture, Fisheries and Forestry, 2008., Canberra, Australia.</w:t>
      </w:r>
    </w:p>
    <w:p w14:paraId="5E643C29" w14:textId="77777777" w:rsidR="00CF417C" w:rsidRPr="00CF417C" w:rsidRDefault="00CF417C" w:rsidP="007E7D39">
      <w:pPr>
        <w:pStyle w:val="NormalWeb"/>
        <w:spacing w:line="480" w:lineRule="auto"/>
        <w:ind w:left="480" w:hanging="480"/>
        <w:divId w:val="121535354"/>
        <w:rPr>
          <w:rFonts w:ascii="Calibri" w:hAnsi="Calibri"/>
          <w:noProof/>
          <w:sz w:val="20"/>
        </w:rPr>
        <w:pPrChange w:id="422" w:author="Referee" w:date="2015-08-05T08:20:00Z">
          <w:pPr>
            <w:pStyle w:val="NormalWeb"/>
            <w:ind w:left="480" w:hanging="480"/>
            <w:divId w:val="121535354"/>
          </w:pPr>
        </w:pPrChange>
      </w:pPr>
      <w:r w:rsidRPr="00CF417C">
        <w:rPr>
          <w:rFonts w:ascii="Calibri" w:hAnsi="Calibri"/>
          <w:noProof/>
          <w:sz w:val="20"/>
        </w:rPr>
        <w:lastRenderedPageBreak/>
        <w:t xml:space="preserve">Hillebrand, H. &amp; Matthiessen, B. (2009) Biodiversity in a complex world: consolidation and progress in functional biodiversity research.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12</w:t>
      </w:r>
      <w:r w:rsidRPr="00CF417C">
        <w:rPr>
          <w:rFonts w:ascii="Calibri" w:hAnsi="Calibri"/>
          <w:noProof/>
          <w:sz w:val="20"/>
        </w:rPr>
        <w:t>, 1405–1419.</w:t>
      </w:r>
    </w:p>
    <w:p w14:paraId="4664D4EC" w14:textId="77777777" w:rsidR="00CF417C" w:rsidRPr="00CF417C" w:rsidRDefault="00CF417C" w:rsidP="007E7D39">
      <w:pPr>
        <w:pStyle w:val="NormalWeb"/>
        <w:spacing w:line="480" w:lineRule="auto"/>
        <w:ind w:left="480" w:hanging="480"/>
        <w:divId w:val="121535354"/>
        <w:rPr>
          <w:rFonts w:ascii="Calibri" w:hAnsi="Calibri"/>
          <w:noProof/>
          <w:sz w:val="20"/>
        </w:rPr>
        <w:pPrChange w:id="423" w:author="Referee" w:date="2015-08-05T08:20:00Z">
          <w:pPr>
            <w:pStyle w:val="NormalWeb"/>
            <w:ind w:left="480" w:hanging="480"/>
            <w:divId w:val="121535354"/>
          </w:pPr>
        </w:pPrChange>
      </w:pPr>
      <w:r w:rsidRPr="00CF417C">
        <w:rPr>
          <w:rFonts w:ascii="Calibri" w:hAnsi="Calibri"/>
          <w:noProof/>
          <w:sz w:val="20"/>
        </w:rPr>
        <w:t xml:space="preserve">Hughes, F.M.R. (1997) Floodplain biogeomorphology. </w:t>
      </w:r>
      <w:r w:rsidRPr="00CF417C">
        <w:rPr>
          <w:rFonts w:ascii="Calibri" w:hAnsi="Calibri"/>
          <w:i/>
          <w:iCs/>
          <w:noProof/>
          <w:sz w:val="20"/>
        </w:rPr>
        <w:t>Progress in Physical Geography</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501–529.</w:t>
      </w:r>
    </w:p>
    <w:p w14:paraId="25494E62" w14:textId="77777777" w:rsidR="00CF417C" w:rsidRPr="00CF417C" w:rsidRDefault="00CF417C" w:rsidP="007E7D39">
      <w:pPr>
        <w:pStyle w:val="NormalWeb"/>
        <w:spacing w:line="480" w:lineRule="auto"/>
        <w:ind w:left="480" w:hanging="480"/>
        <w:divId w:val="121535354"/>
        <w:rPr>
          <w:rFonts w:ascii="Calibri" w:hAnsi="Calibri"/>
          <w:noProof/>
          <w:sz w:val="20"/>
        </w:rPr>
        <w:pPrChange w:id="424" w:author="Referee" w:date="2015-08-05T08:20:00Z">
          <w:pPr>
            <w:pStyle w:val="NormalWeb"/>
            <w:ind w:left="480" w:hanging="480"/>
            <w:divId w:val="121535354"/>
          </w:pPr>
        </w:pPrChange>
      </w:pPr>
      <w:r w:rsidRPr="00CF417C">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0850C79E" w14:textId="77777777" w:rsidR="00CF417C" w:rsidRPr="00CF417C" w:rsidRDefault="00CF417C" w:rsidP="007E7D39">
      <w:pPr>
        <w:pStyle w:val="NormalWeb"/>
        <w:spacing w:line="480" w:lineRule="auto"/>
        <w:ind w:left="480" w:hanging="480"/>
        <w:divId w:val="121535354"/>
        <w:rPr>
          <w:rFonts w:ascii="Calibri" w:hAnsi="Calibri"/>
          <w:noProof/>
          <w:sz w:val="20"/>
        </w:rPr>
        <w:pPrChange w:id="425" w:author="Referee" w:date="2015-08-05T08:20:00Z">
          <w:pPr>
            <w:pStyle w:val="NormalWeb"/>
            <w:ind w:left="480" w:hanging="480"/>
            <w:divId w:val="121535354"/>
          </w:pPr>
        </w:pPrChange>
      </w:pPr>
      <w:r w:rsidRPr="00CF417C">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96</w:t>
      </w:r>
      <w:r w:rsidRPr="00CF417C">
        <w:rPr>
          <w:rFonts w:ascii="Calibri" w:hAnsi="Calibri"/>
          <w:noProof/>
          <w:sz w:val="20"/>
        </w:rPr>
        <w:t>, 684–692.</w:t>
      </w:r>
    </w:p>
    <w:p w14:paraId="1E06ACDA" w14:textId="77777777" w:rsidR="00CF417C" w:rsidRPr="00CF417C" w:rsidRDefault="00CF417C" w:rsidP="007E7D39">
      <w:pPr>
        <w:pStyle w:val="NormalWeb"/>
        <w:spacing w:line="480" w:lineRule="auto"/>
        <w:ind w:left="480" w:hanging="480"/>
        <w:divId w:val="121535354"/>
        <w:rPr>
          <w:rFonts w:ascii="Calibri" w:hAnsi="Calibri"/>
          <w:noProof/>
          <w:sz w:val="20"/>
        </w:rPr>
        <w:pPrChange w:id="426" w:author="Referee" w:date="2015-08-05T08:20:00Z">
          <w:pPr>
            <w:pStyle w:val="NormalWeb"/>
            <w:ind w:left="480" w:hanging="480"/>
            <w:divId w:val="121535354"/>
          </w:pPr>
        </w:pPrChange>
      </w:pPr>
      <w:r w:rsidRPr="00CF417C">
        <w:rPr>
          <w:rFonts w:ascii="Calibri" w:hAnsi="Calibri"/>
          <w:noProof/>
          <w:sz w:val="20"/>
        </w:rPr>
        <w:t xml:space="preserve">Kembel, S.W., Cowan, P.D., Helmus, M.R., Cornwell, W.K., Morlon, H., Ackerly, D.D., Blomberg, S.P. &amp; Webb, C.O. (2010) Picante: R tools for integrating phylogenies and ecology.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1463–1464.</w:t>
      </w:r>
    </w:p>
    <w:p w14:paraId="0121E05F" w14:textId="77777777" w:rsidR="00CF417C" w:rsidRPr="00CF417C" w:rsidRDefault="00CF417C" w:rsidP="007E7D39">
      <w:pPr>
        <w:pStyle w:val="NormalWeb"/>
        <w:spacing w:line="480" w:lineRule="auto"/>
        <w:ind w:left="480" w:hanging="480"/>
        <w:divId w:val="121535354"/>
        <w:rPr>
          <w:rFonts w:ascii="Calibri" w:hAnsi="Calibri"/>
          <w:noProof/>
          <w:sz w:val="20"/>
        </w:rPr>
        <w:pPrChange w:id="427" w:author="Referee" w:date="2015-08-05T08:20:00Z">
          <w:pPr>
            <w:pStyle w:val="NormalWeb"/>
            <w:ind w:left="480" w:hanging="480"/>
            <w:divId w:val="121535354"/>
          </w:pPr>
        </w:pPrChange>
      </w:pPr>
      <w:r w:rsidRPr="00CF417C">
        <w:rPr>
          <w:rFonts w:ascii="Calibri" w:hAnsi="Calibri"/>
          <w:noProof/>
          <w:sz w:val="20"/>
        </w:rPr>
        <w:t xml:space="preserve">Kraft, N.J.B., Adler, P.B., Godoy, O., James, E.C., Fuller, S. &amp; Levine, J.M. (2015) Community assembly, coexistence and the environmental filtering metaphor.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29</w:t>
      </w:r>
      <w:r w:rsidRPr="00CF417C">
        <w:rPr>
          <w:rFonts w:ascii="Calibri" w:hAnsi="Calibri"/>
          <w:noProof/>
          <w:sz w:val="20"/>
        </w:rPr>
        <w:t>, 592–599.</w:t>
      </w:r>
    </w:p>
    <w:p w14:paraId="0BA94055" w14:textId="77777777" w:rsidR="00CF417C" w:rsidRPr="00CF417C" w:rsidRDefault="00CF417C" w:rsidP="007E7D39">
      <w:pPr>
        <w:pStyle w:val="NormalWeb"/>
        <w:spacing w:line="480" w:lineRule="auto"/>
        <w:ind w:left="480" w:hanging="480"/>
        <w:divId w:val="121535354"/>
        <w:rPr>
          <w:rFonts w:ascii="Calibri" w:hAnsi="Calibri"/>
          <w:noProof/>
          <w:sz w:val="20"/>
        </w:rPr>
        <w:pPrChange w:id="428" w:author="Referee" w:date="2015-08-05T08:20:00Z">
          <w:pPr>
            <w:pStyle w:val="NormalWeb"/>
            <w:ind w:left="480" w:hanging="480"/>
            <w:divId w:val="121535354"/>
          </w:pPr>
        </w:pPrChange>
      </w:pPr>
      <w:r w:rsidRPr="00CF417C">
        <w:rPr>
          <w:rFonts w:ascii="Calibri" w:hAnsi="Calibri"/>
          <w:noProof/>
          <w:sz w:val="20"/>
        </w:rPr>
        <w:t xml:space="preserve">Kyle, G. &amp; Leishman, M. (2009) Functional trait differences between extant exotic, native and extinct native plants in the Hunter River, NSW: a potential tool in riparian rehabilitation.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903</w:t>
      </w:r>
      <w:r w:rsidRPr="00CF417C">
        <w:rPr>
          <w:rFonts w:ascii="Calibri" w:hAnsi="Calibri"/>
          <w:noProof/>
          <w:sz w:val="20"/>
        </w:rPr>
        <w:t>, 892–903.</w:t>
      </w:r>
    </w:p>
    <w:p w14:paraId="7715A99C" w14:textId="77777777" w:rsidR="00CF417C" w:rsidRPr="00CF417C" w:rsidRDefault="00CF417C" w:rsidP="007E7D39">
      <w:pPr>
        <w:pStyle w:val="NormalWeb"/>
        <w:spacing w:line="480" w:lineRule="auto"/>
        <w:ind w:left="480" w:hanging="480"/>
        <w:divId w:val="121535354"/>
        <w:rPr>
          <w:rFonts w:ascii="Calibri" w:hAnsi="Calibri"/>
          <w:noProof/>
          <w:sz w:val="20"/>
        </w:rPr>
        <w:pPrChange w:id="429" w:author="Referee" w:date="2015-08-05T08:20:00Z">
          <w:pPr>
            <w:pStyle w:val="NormalWeb"/>
            <w:ind w:left="480" w:hanging="480"/>
            <w:divId w:val="121535354"/>
          </w:pPr>
        </w:pPrChange>
      </w:pPr>
      <w:r w:rsidRPr="00CF417C">
        <w:rPr>
          <w:rFonts w:ascii="Calibri" w:hAnsi="Calibri"/>
          <w:noProof/>
          <w:sz w:val="20"/>
        </w:rPr>
        <w:t xml:space="preserve">Laliberté, E. &amp; Legendre, P. (2010) A distance-based framework for measuring functional diversity from multiple traits.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91</w:t>
      </w:r>
      <w:r w:rsidRPr="00CF417C">
        <w:rPr>
          <w:rFonts w:ascii="Calibri" w:hAnsi="Calibri"/>
          <w:noProof/>
          <w:sz w:val="20"/>
        </w:rPr>
        <w:t>, 299–305.</w:t>
      </w:r>
    </w:p>
    <w:p w14:paraId="1518BBE0" w14:textId="77777777" w:rsidR="00CF417C" w:rsidRPr="00CF417C" w:rsidRDefault="00CF417C" w:rsidP="007E7D39">
      <w:pPr>
        <w:pStyle w:val="NormalWeb"/>
        <w:spacing w:line="480" w:lineRule="auto"/>
        <w:ind w:left="480" w:hanging="480"/>
        <w:divId w:val="121535354"/>
        <w:rPr>
          <w:rFonts w:ascii="Calibri" w:hAnsi="Calibri"/>
          <w:noProof/>
          <w:sz w:val="20"/>
        </w:rPr>
        <w:pPrChange w:id="430" w:author="Referee" w:date="2015-08-05T08:20:00Z">
          <w:pPr>
            <w:pStyle w:val="NormalWeb"/>
            <w:ind w:left="480" w:hanging="480"/>
            <w:divId w:val="121535354"/>
          </w:pPr>
        </w:pPrChange>
      </w:pPr>
      <w:r w:rsidRPr="00CF417C">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13</w:t>
      </w:r>
      <w:r w:rsidRPr="00CF417C">
        <w:rPr>
          <w:rFonts w:ascii="Calibri" w:hAnsi="Calibri"/>
          <w:noProof/>
          <w:sz w:val="20"/>
        </w:rPr>
        <w:t>, 76–86.</w:t>
      </w:r>
    </w:p>
    <w:p w14:paraId="70EC3559" w14:textId="77777777" w:rsidR="00CF417C" w:rsidRPr="00CF417C" w:rsidRDefault="00CF417C" w:rsidP="007E7D39">
      <w:pPr>
        <w:pStyle w:val="NormalWeb"/>
        <w:spacing w:line="480" w:lineRule="auto"/>
        <w:ind w:left="480" w:hanging="480"/>
        <w:divId w:val="121535354"/>
        <w:rPr>
          <w:rFonts w:ascii="Calibri" w:hAnsi="Calibri"/>
          <w:noProof/>
          <w:sz w:val="20"/>
        </w:rPr>
        <w:pPrChange w:id="431" w:author="Referee" w:date="2015-08-05T08:20:00Z">
          <w:pPr>
            <w:pStyle w:val="NormalWeb"/>
            <w:ind w:left="480" w:hanging="480"/>
            <w:divId w:val="121535354"/>
          </w:pPr>
        </w:pPrChange>
      </w:pPr>
      <w:r w:rsidRPr="00CF417C">
        <w:rPr>
          <w:rFonts w:ascii="Calibri" w:hAnsi="Calibri"/>
          <w:noProof/>
          <w:sz w:val="20"/>
        </w:rPr>
        <w:lastRenderedPageBreak/>
        <w:t xml:space="preserve">Lawson, J., Fryirs, K. &amp; Leishman, M. (2015) Hydrological conditions explain variation in wood density in riparian plants of south-eastern Australia. </w:t>
      </w:r>
      <w:r w:rsidRPr="00CF417C">
        <w:rPr>
          <w:rFonts w:ascii="Calibri" w:hAnsi="Calibri"/>
          <w:i/>
          <w:iCs/>
          <w:noProof/>
          <w:sz w:val="20"/>
        </w:rPr>
        <w:t>Journal of Ecology</w:t>
      </w:r>
      <w:r w:rsidRPr="00CF417C">
        <w:rPr>
          <w:rFonts w:ascii="Calibri" w:hAnsi="Calibri"/>
          <w:noProof/>
          <w:sz w:val="20"/>
        </w:rPr>
        <w:t xml:space="preserve">, </w:t>
      </w:r>
      <w:r w:rsidRPr="00CF417C">
        <w:rPr>
          <w:rFonts w:ascii="Calibri" w:hAnsi="Calibri"/>
          <w:b/>
          <w:bCs/>
          <w:noProof/>
          <w:sz w:val="20"/>
        </w:rPr>
        <w:t>103</w:t>
      </w:r>
      <w:r w:rsidRPr="00CF417C">
        <w:rPr>
          <w:rFonts w:ascii="Calibri" w:hAnsi="Calibri"/>
          <w:noProof/>
          <w:sz w:val="20"/>
        </w:rPr>
        <w:t>, 945–956.</w:t>
      </w:r>
    </w:p>
    <w:p w14:paraId="30C78148" w14:textId="77777777" w:rsidR="00CF417C" w:rsidRPr="00CF417C" w:rsidRDefault="00CF417C" w:rsidP="007E7D39">
      <w:pPr>
        <w:pStyle w:val="NormalWeb"/>
        <w:spacing w:line="480" w:lineRule="auto"/>
        <w:ind w:left="480" w:hanging="480"/>
        <w:divId w:val="121535354"/>
        <w:rPr>
          <w:rFonts w:ascii="Calibri" w:hAnsi="Calibri"/>
          <w:noProof/>
          <w:sz w:val="20"/>
        </w:rPr>
        <w:pPrChange w:id="432" w:author="Referee" w:date="2015-08-05T08:20:00Z">
          <w:pPr>
            <w:pStyle w:val="NormalWeb"/>
            <w:ind w:left="480" w:hanging="480"/>
            <w:divId w:val="121535354"/>
          </w:pPr>
        </w:pPrChange>
      </w:pPr>
      <w:r w:rsidRPr="00CF417C">
        <w:rPr>
          <w:rFonts w:ascii="Calibri" w:hAnsi="Calibri"/>
          <w:noProof/>
          <w:sz w:val="20"/>
        </w:rPr>
        <w:t xml:space="preserve">Legendre, P. (2007) Studying beta diversity: ecological variation partitioning by multiple regression and canonical analysis. </w:t>
      </w:r>
      <w:r w:rsidRPr="00CF417C">
        <w:rPr>
          <w:rFonts w:ascii="Calibri" w:hAnsi="Calibri"/>
          <w:i/>
          <w:iCs/>
          <w:noProof/>
          <w:sz w:val="20"/>
        </w:rPr>
        <w:t>Journal of Plant Ecology</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 3–8.</w:t>
      </w:r>
    </w:p>
    <w:p w14:paraId="70B77B00" w14:textId="77777777" w:rsidR="00CF417C" w:rsidRPr="00CF417C" w:rsidRDefault="00CF417C" w:rsidP="007E7D39">
      <w:pPr>
        <w:pStyle w:val="NormalWeb"/>
        <w:spacing w:line="480" w:lineRule="auto"/>
        <w:ind w:left="480" w:hanging="480"/>
        <w:divId w:val="121535354"/>
        <w:rPr>
          <w:rFonts w:ascii="Calibri" w:hAnsi="Calibri"/>
          <w:noProof/>
          <w:sz w:val="20"/>
        </w:rPr>
        <w:pPrChange w:id="433" w:author="Referee" w:date="2015-08-05T08:20:00Z">
          <w:pPr>
            <w:pStyle w:val="NormalWeb"/>
            <w:ind w:left="480" w:hanging="480"/>
            <w:divId w:val="121535354"/>
          </w:pPr>
        </w:pPrChange>
      </w:pPr>
      <w:r w:rsidRPr="00CF417C">
        <w:rPr>
          <w:rFonts w:ascii="Calibri" w:hAnsi="Calibri"/>
          <w:noProof/>
          <w:sz w:val="20"/>
        </w:rPr>
        <w:t xml:space="preserve">Leishman, M., Wright, I., Moles, A. &amp; Westoby, M. (2000) </w:t>
      </w:r>
      <w:r w:rsidRPr="00CF417C">
        <w:rPr>
          <w:rFonts w:ascii="Calibri" w:hAnsi="Calibri"/>
          <w:i/>
          <w:iCs/>
          <w:noProof/>
          <w:sz w:val="20"/>
        </w:rPr>
        <w:t>The Evolutionary Ecology of Seed Size</w:t>
      </w:r>
      <w:r w:rsidRPr="00CF417C">
        <w:rPr>
          <w:rFonts w:ascii="Calibri" w:hAnsi="Calibri"/>
          <w:noProof/>
          <w:sz w:val="20"/>
        </w:rPr>
        <w:t>, 2nd ed (ed M Fenner). CAB International, Wallingford.</w:t>
      </w:r>
    </w:p>
    <w:p w14:paraId="49F692A8" w14:textId="77777777" w:rsidR="00CF417C" w:rsidRPr="00CF417C" w:rsidRDefault="00CF417C" w:rsidP="007E7D39">
      <w:pPr>
        <w:pStyle w:val="NormalWeb"/>
        <w:spacing w:line="480" w:lineRule="auto"/>
        <w:ind w:left="480" w:hanging="480"/>
        <w:divId w:val="121535354"/>
        <w:rPr>
          <w:rFonts w:ascii="Calibri" w:hAnsi="Calibri"/>
          <w:noProof/>
          <w:sz w:val="20"/>
        </w:rPr>
        <w:pPrChange w:id="434" w:author="Referee" w:date="2015-08-05T08:20:00Z">
          <w:pPr>
            <w:pStyle w:val="NormalWeb"/>
            <w:ind w:left="480" w:hanging="480"/>
            <w:divId w:val="121535354"/>
          </w:pPr>
        </w:pPrChange>
      </w:pPr>
      <w:r w:rsidRPr="00CF417C">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CF417C">
        <w:rPr>
          <w:rFonts w:ascii="Calibri" w:hAnsi="Calibri"/>
          <w:i/>
          <w:iCs/>
          <w:noProof/>
          <w:sz w:val="20"/>
        </w:rPr>
        <w:t>A literature review from an Australian perspective. CRC for Freshwater Ecology</w:t>
      </w:r>
      <w:r w:rsidRPr="00CF417C">
        <w:rPr>
          <w:rFonts w:ascii="Calibri" w:hAnsi="Calibri"/>
          <w:noProof/>
          <w:sz w:val="20"/>
        </w:rPr>
        <w:t xml:space="preserve">, </w:t>
      </w:r>
      <w:r w:rsidRPr="00CF417C">
        <w:rPr>
          <w:rFonts w:ascii="Calibri" w:hAnsi="Calibri"/>
          <w:b/>
          <w:bCs/>
          <w:noProof/>
          <w:sz w:val="20"/>
        </w:rPr>
        <w:t>57</w:t>
      </w:r>
      <w:r w:rsidRPr="00CF417C">
        <w:rPr>
          <w:rFonts w:ascii="Calibri" w:hAnsi="Calibri"/>
          <w:noProof/>
          <w:sz w:val="20"/>
        </w:rPr>
        <w:t>.</w:t>
      </w:r>
    </w:p>
    <w:p w14:paraId="136500FD" w14:textId="77777777" w:rsidR="00CF417C" w:rsidRPr="00CF417C" w:rsidRDefault="00CF417C" w:rsidP="007E7D39">
      <w:pPr>
        <w:pStyle w:val="NormalWeb"/>
        <w:spacing w:line="480" w:lineRule="auto"/>
        <w:ind w:left="480" w:hanging="480"/>
        <w:divId w:val="121535354"/>
        <w:rPr>
          <w:rFonts w:ascii="Calibri" w:hAnsi="Calibri"/>
          <w:noProof/>
          <w:sz w:val="20"/>
        </w:rPr>
        <w:pPrChange w:id="435" w:author="Referee" w:date="2015-08-05T08:20:00Z">
          <w:pPr>
            <w:pStyle w:val="NormalWeb"/>
            <w:ind w:left="480" w:hanging="480"/>
            <w:divId w:val="121535354"/>
          </w:pPr>
        </w:pPrChange>
      </w:pPr>
      <w:r w:rsidRPr="00CF417C">
        <w:rPr>
          <w:rFonts w:ascii="Calibri" w:hAnsi="Calibri"/>
          <w:noProof/>
          <w:sz w:val="20"/>
        </w:rPr>
        <w:t xml:space="preserve">Lundholm, J.T. (2009) Plant species diversity and environmental heterogeneity: spatial scale and competing hypotheses.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377–391.</w:t>
      </w:r>
    </w:p>
    <w:p w14:paraId="24E3A81A" w14:textId="77777777" w:rsidR="00CF417C" w:rsidRPr="00CF417C" w:rsidRDefault="00CF417C" w:rsidP="007E7D39">
      <w:pPr>
        <w:pStyle w:val="NormalWeb"/>
        <w:spacing w:line="480" w:lineRule="auto"/>
        <w:ind w:left="480" w:hanging="480"/>
        <w:divId w:val="121535354"/>
        <w:rPr>
          <w:rFonts w:ascii="Calibri" w:hAnsi="Calibri"/>
          <w:noProof/>
          <w:sz w:val="20"/>
        </w:rPr>
        <w:pPrChange w:id="436" w:author="Referee" w:date="2015-08-05T08:20:00Z">
          <w:pPr>
            <w:pStyle w:val="NormalWeb"/>
            <w:ind w:left="480" w:hanging="480"/>
            <w:divId w:val="121535354"/>
          </w:pPr>
        </w:pPrChange>
      </w:pPr>
      <w:r w:rsidRPr="00CF417C">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CF417C">
        <w:rPr>
          <w:rFonts w:ascii="Calibri" w:hAnsi="Calibri"/>
          <w:i/>
          <w:iCs/>
          <w:noProof/>
          <w:sz w:val="20"/>
        </w:rPr>
        <w:t>Ecohydrology</w:t>
      </w:r>
      <w:r w:rsidRPr="00CF417C">
        <w:rPr>
          <w:rFonts w:ascii="Calibri" w:hAnsi="Calibri"/>
          <w:noProof/>
          <w:sz w:val="20"/>
        </w:rPr>
        <w:t xml:space="preserve">, </w:t>
      </w:r>
      <w:r w:rsidRPr="00CF417C">
        <w:rPr>
          <w:rFonts w:ascii="Calibri" w:hAnsi="Calibri"/>
          <w:b/>
          <w:bCs/>
          <w:noProof/>
          <w:sz w:val="20"/>
        </w:rPr>
        <w:t>1507</w:t>
      </w:r>
      <w:r w:rsidRPr="00CF417C">
        <w:rPr>
          <w:rFonts w:ascii="Calibri" w:hAnsi="Calibri"/>
          <w:noProof/>
          <w:sz w:val="20"/>
        </w:rPr>
        <w:t>, 1485–1507.</w:t>
      </w:r>
    </w:p>
    <w:p w14:paraId="4CB4BE25" w14:textId="77777777" w:rsidR="00CF417C" w:rsidRPr="00CF417C" w:rsidRDefault="00CF417C" w:rsidP="007E7D39">
      <w:pPr>
        <w:pStyle w:val="NormalWeb"/>
        <w:spacing w:line="480" w:lineRule="auto"/>
        <w:ind w:left="480" w:hanging="480"/>
        <w:divId w:val="121535354"/>
        <w:rPr>
          <w:rFonts w:ascii="Calibri" w:hAnsi="Calibri"/>
          <w:noProof/>
          <w:sz w:val="20"/>
        </w:rPr>
        <w:pPrChange w:id="437" w:author="Referee" w:date="2015-08-05T08:20:00Z">
          <w:pPr>
            <w:pStyle w:val="NormalWeb"/>
            <w:ind w:left="480" w:hanging="480"/>
            <w:divId w:val="121535354"/>
          </w:pPr>
        </w:pPrChange>
      </w:pPr>
      <w:r w:rsidRPr="00CF417C">
        <w:rPr>
          <w:rFonts w:ascii="Calibri" w:hAnsi="Calibri"/>
          <w:noProof/>
          <w:sz w:val="20"/>
        </w:rPr>
        <w:t xml:space="preserve">Mackensen, J., Bauhus, J. &amp; Webber, E. (2003) Decomposition rates of coarse woody debris: a review with particular emphasis on Australian tree species.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27–37.</w:t>
      </w:r>
    </w:p>
    <w:p w14:paraId="4CEF5CF8" w14:textId="77777777" w:rsidR="00CF417C" w:rsidRPr="00CF417C" w:rsidRDefault="00CF417C" w:rsidP="007E7D39">
      <w:pPr>
        <w:pStyle w:val="NormalWeb"/>
        <w:spacing w:line="480" w:lineRule="auto"/>
        <w:ind w:left="480" w:hanging="480"/>
        <w:divId w:val="121535354"/>
        <w:rPr>
          <w:rFonts w:ascii="Calibri" w:hAnsi="Calibri"/>
          <w:noProof/>
          <w:sz w:val="20"/>
        </w:rPr>
        <w:pPrChange w:id="438" w:author="Referee" w:date="2015-08-05T08:20:00Z">
          <w:pPr>
            <w:pStyle w:val="NormalWeb"/>
            <w:ind w:left="480" w:hanging="480"/>
            <w:divId w:val="121535354"/>
          </w:pPr>
        </w:pPrChange>
      </w:pPr>
      <w:r w:rsidRPr="00CF417C">
        <w:rPr>
          <w:rFonts w:ascii="Calibri" w:hAnsi="Calibri"/>
          <w:noProof/>
          <w:sz w:val="20"/>
        </w:rPr>
        <w:t xml:space="preserve">Marsh, N.A., Stewardson, M.J. &amp; Kennard, M.J. (2003) River Analysis Package. Cooperative Research Centre for Catchment Hydrology, Monash University Melbourne. </w:t>
      </w:r>
      <w:r w:rsidRPr="00CF417C">
        <w:rPr>
          <w:rFonts w:ascii="Calibri" w:hAnsi="Calibri"/>
          <w:i/>
          <w:iCs/>
          <w:noProof/>
          <w:sz w:val="20"/>
        </w:rPr>
        <w:t>Software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15CE7388" w14:textId="77777777" w:rsidR="00CF417C" w:rsidRPr="00CF417C" w:rsidRDefault="00CF417C" w:rsidP="007E7D39">
      <w:pPr>
        <w:pStyle w:val="NormalWeb"/>
        <w:spacing w:line="480" w:lineRule="auto"/>
        <w:ind w:left="480" w:hanging="480"/>
        <w:divId w:val="121535354"/>
        <w:rPr>
          <w:rFonts w:ascii="Calibri" w:hAnsi="Calibri"/>
          <w:noProof/>
          <w:sz w:val="20"/>
        </w:rPr>
        <w:pPrChange w:id="439" w:author="Referee" w:date="2015-08-05T08:20:00Z">
          <w:pPr>
            <w:pStyle w:val="NormalWeb"/>
            <w:ind w:left="480" w:hanging="480"/>
            <w:divId w:val="121535354"/>
          </w:pPr>
        </w:pPrChange>
      </w:pPr>
      <w:r w:rsidRPr="00CF417C">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794–806.</w:t>
      </w:r>
    </w:p>
    <w:p w14:paraId="2C32EF4A" w14:textId="77777777" w:rsidR="00CF417C" w:rsidRPr="00CF417C" w:rsidRDefault="00CF417C" w:rsidP="007E7D39">
      <w:pPr>
        <w:pStyle w:val="NormalWeb"/>
        <w:spacing w:line="480" w:lineRule="auto"/>
        <w:ind w:left="480" w:hanging="480"/>
        <w:divId w:val="121535354"/>
        <w:rPr>
          <w:rFonts w:ascii="Calibri" w:hAnsi="Calibri"/>
          <w:noProof/>
          <w:sz w:val="20"/>
        </w:rPr>
        <w:pPrChange w:id="440" w:author="Referee" w:date="2015-08-05T08:20:00Z">
          <w:pPr>
            <w:pStyle w:val="NormalWeb"/>
            <w:ind w:left="480" w:hanging="480"/>
            <w:divId w:val="121535354"/>
          </w:pPr>
        </w:pPrChange>
      </w:pPr>
      <w:r w:rsidRPr="00CF417C">
        <w:rPr>
          <w:rFonts w:ascii="Calibri" w:hAnsi="Calibri"/>
          <w:noProof/>
          <w:sz w:val="20"/>
        </w:rPr>
        <w:t xml:space="preserve">Merritt, D.M. &amp; Poff, N.L. (2010) Shifting dominance of riparian Populus and Tamarix along gradients of flow alteration in western North American rivers.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135–152.</w:t>
      </w:r>
    </w:p>
    <w:p w14:paraId="3912BD47" w14:textId="77777777" w:rsidR="00CF417C" w:rsidRPr="00CF417C" w:rsidRDefault="00CF417C" w:rsidP="007E7D39">
      <w:pPr>
        <w:pStyle w:val="NormalWeb"/>
        <w:spacing w:line="480" w:lineRule="auto"/>
        <w:ind w:left="480" w:hanging="480"/>
        <w:divId w:val="121535354"/>
        <w:rPr>
          <w:rFonts w:ascii="Calibri" w:hAnsi="Calibri"/>
          <w:noProof/>
          <w:sz w:val="20"/>
        </w:rPr>
        <w:pPrChange w:id="441" w:author="Referee" w:date="2015-08-05T08:20:00Z">
          <w:pPr>
            <w:pStyle w:val="NormalWeb"/>
            <w:ind w:left="480" w:hanging="480"/>
            <w:divId w:val="121535354"/>
          </w:pPr>
        </w:pPrChange>
      </w:pPr>
      <w:r w:rsidRPr="00CF417C">
        <w:rPr>
          <w:rFonts w:ascii="Calibri" w:hAnsi="Calibri"/>
          <w:noProof/>
          <w:sz w:val="20"/>
        </w:rPr>
        <w:lastRenderedPageBreak/>
        <w:t xml:space="preserve">Miklós, I. &amp; Podani, J. (2004) Randomization of presence-absence matrices: Comments and new algorithms.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85</w:t>
      </w:r>
      <w:r w:rsidRPr="00CF417C">
        <w:rPr>
          <w:rFonts w:ascii="Calibri" w:hAnsi="Calibri"/>
          <w:noProof/>
          <w:sz w:val="20"/>
        </w:rPr>
        <w:t>, 86–92.</w:t>
      </w:r>
    </w:p>
    <w:p w14:paraId="1EF42D01" w14:textId="77777777" w:rsidR="00CF417C" w:rsidRPr="00CF417C" w:rsidRDefault="00CF417C" w:rsidP="007E7D39">
      <w:pPr>
        <w:pStyle w:val="NormalWeb"/>
        <w:spacing w:line="480" w:lineRule="auto"/>
        <w:ind w:left="480" w:hanging="480"/>
        <w:divId w:val="121535354"/>
        <w:rPr>
          <w:rFonts w:ascii="Calibri" w:hAnsi="Calibri"/>
          <w:noProof/>
          <w:sz w:val="20"/>
        </w:rPr>
        <w:pPrChange w:id="442" w:author="Referee" w:date="2015-08-05T08:20:00Z">
          <w:pPr>
            <w:pStyle w:val="NormalWeb"/>
            <w:ind w:left="480" w:hanging="480"/>
            <w:divId w:val="121535354"/>
          </w:pPr>
        </w:pPrChange>
      </w:pPr>
      <w:r w:rsidRPr="00CF417C">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867–876.</w:t>
      </w:r>
    </w:p>
    <w:p w14:paraId="186F3B89" w14:textId="77777777" w:rsidR="00CF417C" w:rsidRPr="00CF417C" w:rsidRDefault="00CF417C" w:rsidP="007E7D39">
      <w:pPr>
        <w:pStyle w:val="NormalWeb"/>
        <w:spacing w:line="480" w:lineRule="auto"/>
        <w:ind w:left="480" w:hanging="480"/>
        <w:divId w:val="121535354"/>
        <w:rPr>
          <w:rFonts w:ascii="Calibri" w:hAnsi="Calibri"/>
          <w:noProof/>
          <w:sz w:val="20"/>
        </w:rPr>
        <w:pPrChange w:id="443" w:author="Referee" w:date="2015-08-05T08:20:00Z">
          <w:pPr>
            <w:pStyle w:val="NormalWeb"/>
            <w:ind w:left="480" w:hanging="480"/>
            <w:divId w:val="121535354"/>
          </w:pPr>
        </w:pPrChange>
      </w:pPr>
      <w:r w:rsidRPr="00CF417C">
        <w:rPr>
          <w:rFonts w:ascii="Calibri" w:hAnsi="Calibri"/>
          <w:noProof/>
          <w:sz w:val="20"/>
        </w:rPr>
        <w:t xml:space="preserve">Mouillot, D., Villéger, S., Scherer-Lorenzen, M. &amp; Mason, N.W.H. (2011) Functional structure of biological communities predicts ecosystem multifunctionality. </w:t>
      </w:r>
      <w:r w:rsidRPr="00CF417C">
        <w:rPr>
          <w:rFonts w:ascii="Calibri" w:hAnsi="Calibri"/>
          <w:i/>
          <w:iCs/>
          <w:noProof/>
          <w:sz w:val="20"/>
        </w:rPr>
        <w:t>PLoS ONE</w:t>
      </w:r>
      <w:r w:rsidRPr="00CF417C">
        <w:rPr>
          <w:rFonts w:ascii="Calibri" w:hAnsi="Calibri"/>
          <w:noProof/>
          <w:sz w:val="20"/>
        </w:rPr>
        <w:t xml:space="preserve">, </w:t>
      </w:r>
      <w:r w:rsidRPr="00CF417C">
        <w:rPr>
          <w:rFonts w:ascii="Calibri" w:hAnsi="Calibri"/>
          <w:b/>
          <w:bCs/>
          <w:noProof/>
          <w:sz w:val="20"/>
        </w:rPr>
        <w:t>6</w:t>
      </w:r>
      <w:r w:rsidRPr="00CF417C">
        <w:rPr>
          <w:rFonts w:ascii="Calibri" w:hAnsi="Calibri"/>
          <w:noProof/>
          <w:sz w:val="20"/>
        </w:rPr>
        <w:t>.</w:t>
      </w:r>
    </w:p>
    <w:p w14:paraId="7E4BA4C6" w14:textId="77777777" w:rsidR="00CF417C" w:rsidRPr="00CF417C" w:rsidRDefault="00CF417C" w:rsidP="007E7D39">
      <w:pPr>
        <w:pStyle w:val="NormalWeb"/>
        <w:spacing w:line="480" w:lineRule="auto"/>
        <w:ind w:left="480" w:hanging="480"/>
        <w:divId w:val="121535354"/>
        <w:rPr>
          <w:rFonts w:ascii="Calibri" w:hAnsi="Calibri"/>
          <w:noProof/>
          <w:sz w:val="20"/>
        </w:rPr>
        <w:pPrChange w:id="444" w:author="Referee" w:date="2015-08-05T08:20:00Z">
          <w:pPr>
            <w:pStyle w:val="NormalWeb"/>
            <w:ind w:left="480" w:hanging="480"/>
            <w:divId w:val="121535354"/>
          </w:pPr>
        </w:pPrChange>
      </w:pPr>
      <w:r w:rsidRPr="00CF417C">
        <w:rPr>
          <w:rFonts w:ascii="Calibri" w:hAnsi="Calibri"/>
          <w:noProof/>
          <w:sz w:val="20"/>
        </w:rPr>
        <w:t xml:space="preserve">Naiman, R.J., Bechtold, J.S., Drake, D., J.J.Latterell, O’Keefe, T.C. &amp; Balian, E. a. (2005) Origins, patterns, and importance of heterogeneity in riparian systems. </w:t>
      </w:r>
      <w:r w:rsidRPr="00CF417C">
        <w:rPr>
          <w:rFonts w:ascii="Calibri" w:hAnsi="Calibri"/>
          <w:i/>
          <w:iCs/>
          <w:noProof/>
          <w:sz w:val="20"/>
        </w:rPr>
        <w:t>Ecosystem Function in Heterogeneous Landscapes</w:t>
      </w:r>
      <w:r w:rsidRPr="00CF417C">
        <w:rPr>
          <w:rFonts w:ascii="Calibri" w:hAnsi="Calibri"/>
          <w:noProof/>
          <w:sz w:val="20"/>
        </w:rPr>
        <w:t>, 279–309.</w:t>
      </w:r>
    </w:p>
    <w:p w14:paraId="36FD2E00" w14:textId="77777777" w:rsidR="00CF417C" w:rsidRPr="00CF417C" w:rsidRDefault="00CF417C" w:rsidP="007E7D39">
      <w:pPr>
        <w:pStyle w:val="NormalWeb"/>
        <w:spacing w:line="480" w:lineRule="auto"/>
        <w:ind w:left="480" w:hanging="480"/>
        <w:divId w:val="121535354"/>
        <w:rPr>
          <w:rFonts w:ascii="Calibri" w:hAnsi="Calibri"/>
          <w:noProof/>
          <w:sz w:val="20"/>
        </w:rPr>
        <w:pPrChange w:id="445" w:author="Referee" w:date="2015-08-05T08:20:00Z">
          <w:pPr>
            <w:pStyle w:val="NormalWeb"/>
            <w:ind w:left="480" w:hanging="480"/>
            <w:divId w:val="121535354"/>
          </w:pPr>
        </w:pPrChange>
      </w:pPr>
      <w:r w:rsidRPr="00CF417C">
        <w:rPr>
          <w:rFonts w:ascii="Calibri" w:hAnsi="Calibri"/>
          <w:noProof/>
          <w:sz w:val="20"/>
        </w:rPr>
        <w:t xml:space="preserve">Naiman, R., Decamps, H. &amp; Pollock, M. (1993) The role of riparian corridors in maintaining regional biodiversity.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3</w:t>
      </w:r>
      <w:r w:rsidRPr="00CF417C">
        <w:rPr>
          <w:rFonts w:ascii="Calibri" w:hAnsi="Calibri"/>
          <w:noProof/>
          <w:sz w:val="20"/>
        </w:rPr>
        <w:t>, 209–212.</w:t>
      </w:r>
    </w:p>
    <w:p w14:paraId="29DA8966" w14:textId="77777777" w:rsidR="00CF417C" w:rsidRPr="00CF417C" w:rsidRDefault="00CF417C" w:rsidP="007E7D39">
      <w:pPr>
        <w:pStyle w:val="NormalWeb"/>
        <w:spacing w:line="480" w:lineRule="auto"/>
        <w:ind w:left="480" w:hanging="480"/>
        <w:divId w:val="121535354"/>
        <w:rPr>
          <w:rFonts w:ascii="Calibri" w:hAnsi="Calibri"/>
          <w:noProof/>
          <w:sz w:val="20"/>
        </w:rPr>
        <w:pPrChange w:id="446" w:author="Referee" w:date="2015-08-05T08:20:00Z">
          <w:pPr>
            <w:pStyle w:val="NormalWeb"/>
            <w:ind w:left="480" w:hanging="480"/>
            <w:divId w:val="121535354"/>
          </w:pPr>
        </w:pPrChange>
      </w:pPr>
      <w:r w:rsidRPr="00CF417C">
        <w:rPr>
          <w:rFonts w:ascii="Calibri" w:hAnsi="Calibri"/>
          <w:noProof/>
          <w:sz w:val="20"/>
        </w:rPr>
        <w:t xml:space="preserve">Nilsson, C. &amp; Berggren, K. (2000) Alterations of Riparian Ecosystems Caused by River Regulation.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50</w:t>
      </w:r>
      <w:r w:rsidRPr="00CF417C">
        <w:rPr>
          <w:rFonts w:ascii="Calibri" w:hAnsi="Calibri"/>
          <w:noProof/>
          <w:sz w:val="20"/>
        </w:rPr>
        <w:t>, 783–792.</w:t>
      </w:r>
    </w:p>
    <w:p w14:paraId="3FD5C7E6" w14:textId="77777777" w:rsidR="00CF417C" w:rsidRPr="00CF417C" w:rsidRDefault="00CF417C" w:rsidP="007E7D39">
      <w:pPr>
        <w:pStyle w:val="NormalWeb"/>
        <w:spacing w:line="480" w:lineRule="auto"/>
        <w:ind w:left="480" w:hanging="480"/>
        <w:divId w:val="121535354"/>
        <w:rPr>
          <w:rFonts w:ascii="Calibri" w:hAnsi="Calibri"/>
          <w:noProof/>
          <w:sz w:val="20"/>
        </w:rPr>
        <w:pPrChange w:id="447" w:author="Referee" w:date="2015-08-05T08:20:00Z">
          <w:pPr>
            <w:pStyle w:val="NormalWeb"/>
            <w:ind w:left="480" w:hanging="480"/>
            <w:divId w:val="121535354"/>
          </w:pPr>
        </w:pPrChange>
      </w:pPr>
      <w:r w:rsidRPr="00CF417C">
        <w:rPr>
          <w:rFonts w:ascii="Calibri" w:hAnsi="Calibri"/>
          <w:noProof/>
          <w:sz w:val="20"/>
        </w:rPr>
        <w:t xml:space="preserve">Nilsson, C., Reidy, C. a, Dynesius, M. &amp; Revenga, C. (2005) Fragmentation and flow regulation of the world’s large river systems. </w:t>
      </w:r>
      <w:r w:rsidRPr="00CF417C">
        <w:rPr>
          <w:rFonts w:ascii="Calibri" w:hAnsi="Calibri"/>
          <w:i/>
          <w:iCs/>
          <w:noProof/>
          <w:sz w:val="20"/>
        </w:rPr>
        <w:t>Science (New York, N.Y.)</w:t>
      </w:r>
      <w:r w:rsidRPr="00CF417C">
        <w:rPr>
          <w:rFonts w:ascii="Calibri" w:hAnsi="Calibri"/>
          <w:noProof/>
          <w:sz w:val="20"/>
        </w:rPr>
        <w:t xml:space="preserve">, </w:t>
      </w:r>
      <w:r w:rsidRPr="00CF417C">
        <w:rPr>
          <w:rFonts w:ascii="Calibri" w:hAnsi="Calibri"/>
          <w:b/>
          <w:bCs/>
          <w:noProof/>
          <w:sz w:val="20"/>
        </w:rPr>
        <w:t>308</w:t>
      </w:r>
      <w:r w:rsidRPr="00CF417C">
        <w:rPr>
          <w:rFonts w:ascii="Calibri" w:hAnsi="Calibri"/>
          <w:noProof/>
          <w:sz w:val="20"/>
        </w:rPr>
        <w:t>, 405–408.</w:t>
      </w:r>
    </w:p>
    <w:p w14:paraId="0762A517" w14:textId="77777777" w:rsidR="00CF417C" w:rsidRPr="00CF417C" w:rsidRDefault="00CF417C" w:rsidP="007E7D39">
      <w:pPr>
        <w:pStyle w:val="NormalWeb"/>
        <w:spacing w:line="480" w:lineRule="auto"/>
        <w:ind w:left="480" w:hanging="480"/>
        <w:divId w:val="121535354"/>
        <w:rPr>
          <w:rFonts w:ascii="Calibri" w:hAnsi="Calibri"/>
          <w:noProof/>
          <w:sz w:val="20"/>
        </w:rPr>
        <w:pPrChange w:id="448" w:author="Referee" w:date="2015-08-05T08:20:00Z">
          <w:pPr>
            <w:pStyle w:val="NormalWeb"/>
            <w:ind w:left="480" w:hanging="480"/>
            <w:divId w:val="121535354"/>
          </w:pPr>
        </w:pPrChange>
      </w:pPr>
      <w:r w:rsidRPr="00CF417C">
        <w:rPr>
          <w:rFonts w:ascii="Calibri" w:hAnsi="Calibri"/>
          <w:noProof/>
          <w:sz w:val="20"/>
        </w:rPr>
        <w:t xml:space="preserve">Nilsson, C. &amp; Svedmark, M. (2002) Basic principles and ecological consequences of changing water regimes: riparian plant communities.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30</w:t>
      </w:r>
      <w:r w:rsidRPr="00CF417C">
        <w:rPr>
          <w:rFonts w:ascii="Calibri" w:hAnsi="Calibri"/>
          <w:noProof/>
          <w:sz w:val="20"/>
        </w:rPr>
        <w:t>, 468–480.</w:t>
      </w:r>
    </w:p>
    <w:p w14:paraId="6E64115C" w14:textId="77777777" w:rsidR="00CF417C" w:rsidRPr="00CF417C" w:rsidRDefault="00CF417C" w:rsidP="007E7D39">
      <w:pPr>
        <w:pStyle w:val="NormalWeb"/>
        <w:spacing w:line="480" w:lineRule="auto"/>
        <w:ind w:left="480" w:hanging="480"/>
        <w:divId w:val="121535354"/>
        <w:rPr>
          <w:rFonts w:ascii="Calibri" w:hAnsi="Calibri"/>
          <w:noProof/>
          <w:sz w:val="20"/>
        </w:rPr>
        <w:pPrChange w:id="449" w:author="Referee" w:date="2015-08-05T08:20:00Z">
          <w:pPr>
            <w:pStyle w:val="NormalWeb"/>
            <w:ind w:left="480" w:hanging="480"/>
            <w:divId w:val="121535354"/>
          </w:pPr>
        </w:pPrChange>
      </w:pPr>
      <w:r w:rsidRPr="00CF417C">
        <w:rPr>
          <w:rFonts w:ascii="Calibri" w:hAnsi="Calibri"/>
          <w:noProof/>
          <w:sz w:val="20"/>
        </w:rPr>
        <w:t>Oksanen, J., Blanchet, F.G., Kindt, R., Legendre, P., Minchin, P.R., O’Hara, R.B., Simpson, G.L., Solymos, P., Stevens, M.H.H. &amp; Wagner, H. (2013) vegan: Community Ecology Package.</w:t>
      </w:r>
    </w:p>
    <w:p w14:paraId="0FFAE47F" w14:textId="77777777" w:rsidR="00CF417C" w:rsidRPr="00CF417C" w:rsidRDefault="00CF417C" w:rsidP="007E7D39">
      <w:pPr>
        <w:pStyle w:val="NormalWeb"/>
        <w:spacing w:line="480" w:lineRule="auto"/>
        <w:ind w:left="480" w:hanging="480"/>
        <w:divId w:val="121535354"/>
        <w:rPr>
          <w:rFonts w:ascii="Calibri" w:hAnsi="Calibri"/>
          <w:noProof/>
          <w:sz w:val="20"/>
        </w:rPr>
        <w:pPrChange w:id="450" w:author="Referee" w:date="2015-08-05T08:20:00Z">
          <w:pPr>
            <w:pStyle w:val="NormalWeb"/>
            <w:ind w:left="480" w:hanging="480"/>
            <w:divId w:val="121535354"/>
          </w:pPr>
        </w:pPrChange>
      </w:pPr>
      <w:r w:rsidRPr="00CF417C">
        <w:rPr>
          <w:rFonts w:ascii="Calibri" w:hAnsi="Calibri"/>
          <w:noProof/>
          <w:sz w:val="20"/>
        </w:rPr>
        <w:t xml:space="preserve">Palmer, M. a, Lettenmaier, D.P., Poff, N.L., Postel, S.L., Richter, B. &amp; Warner, R. (2009) Climate change and river ecosystems: protection and adaptation options.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44</w:t>
      </w:r>
      <w:r w:rsidRPr="00CF417C">
        <w:rPr>
          <w:rFonts w:ascii="Calibri" w:hAnsi="Calibri"/>
          <w:noProof/>
          <w:sz w:val="20"/>
        </w:rPr>
        <w:t>, 1053–68.</w:t>
      </w:r>
    </w:p>
    <w:p w14:paraId="271C892C" w14:textId="77777777" w:rsidR="00CF417C" w:rsidRPr="00CF417C" w:rsidRDefault="00CF417C" w:rsidP="007E7D39">
      <w:pPr>
        <w:pStyle w:val="NormalWeb"/>
        <w:spacing w:line="480" w:lineRule="auto"/>
        <w:ind w:left="480" w:hanging="480"/>
        <w:divId w:val="121535354"/>
        <w:rPr>
          <w:rFonts w:ascii="Calibri" w:hAnsi="Calibri"/>
          <w:noProof/>
          <w:sz w:val="20"/>
        </w:rPr>
        <w:pPrChange w:id="451" w:author="Referee" w:date="2015-08-05T08:20:00Z">
          <w:pPr>
            <w:pStyle w:val="NormalWeb"/>
            <w:ind w:left="480" w:hanging="480"/>
            <w:divId w:val="121535354"/>
          </w:pPr>
        </w:pPrChange>
      </w:pPr>
      <w:r w:rsidRPr="00CF417C">
        <w:rPr>
          <w:rFonts w:ascii="Calibri" w:hAnsi="Calibri"/>
          <w:noProof/>
          <w:sz w:val="20"/>
        </w:rPr>
        <w:lastRenderedPageBreak/>
        <w:t xml:space="preserve">Penone, C., Davidson, A.D., Shoemaker, K.T., Di Marco, M., Rondinini, C., Brooks, T.M., Young, B.E., Graham, C.H. &amp; Costa, G.C. (2014) Imputation of missing data in life-history trait datasets: which approach performs the best? (ed R Freckleton). </w:t>
      </w:r>
      <w:r w:rsidRPr="00CF417C">
        <w:rPr>
          <w:rFonts w:ascii="Calibri" w:hAnsi="Calibri"/>
          <w:i/>
          <w:iCs/>
          <w:noProof/>
          <w:sz w:val="20"/>
        </w:rPr>
        <w:t>Methods in Ecology and Evolution</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961–970.</w:t>
      </w:r>
    </w:p>
    <w:p w14:paraId="0CC716D5" w14:textId="77777777" w:rsidR="00CF417C" w:rsidRPr="00CF417C" w:rsidRDefault="00CF417C" w:rsidP="007E7D39">
      <w:pPr>
        <w:pStyle w:val="NormalWeb"/>
        <w:spacing w:line="480" w:lineRule="auto"/>
        <w:ind w:left="480" w:hanging="480"/>
        <w:divId w:val="121535354"/>
        <w:rPr>
          <w:rFonts w:ascii="Calibri" w:hAnsi="Calibri"/>
          <w:noProof/>
          <w:sz w:val="20"/>
        </w:rPr>
        <w:pPrChange w:id="452" w:author="Referee" w:date="2015-08-05T08:20:00Z">
          <w:pPr>
            <w:pStyle w:val="NormalWeb"/>
            <w:ind w:left="480" w:hanging="480"/>
            <w:divId w:val="121535354"/>
          </w:pPr>
        </w:pPrChange>
      </w:pPr>
      <w:r w:rsidRPr="00CF417C">
        <w:rPr>
          <w:rFonts w:ascii="Calibri" w:hAnsi="Calibri"/>
          <w:noProof/>
          <w:sz w:val="20"/>
        </w:rPr>
        <w:t xml:space="preserve">Peres-Neto, P.R., Legendre, P., Dray, S. &amp; Borcard, D. (2006) Variation Partitioning of Species Data Matrices: Estimation and Comparison of Fractions.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87</w:t>
      </w:r>
      <w:r w:rsidRPr="00CF417C">
        <w:rPr>
          <w:rFonts w:ascii="Calibri" w:hAnsi="Calibri"/>
          <w:noProof/>
          <w:sz w:val="20"/>
        </w:rPr>
        <w:t>, 2614–2625.</w:t>
      </w:r>
    </w:p>
    <w:p w14:paraId="4CC3A58C" w14:textId="77777777" w:rsidR="00CF417C" w:rsidRPr="00CF417C" w:rsidRDefault="00CF417C" w:rsidP="007E7D39">
      <w:pPr>
        <w:pStyle w:val="NormalWeb"/>
        <w:spacing w:line="480" w:lineRule="auto"/>
        <w:ind w:left="480" w:hanging="480"/>
        <w:divId w:val="121535354"/>
        <w:rPr>
          <w:rFonts w:ascii="Calibri" w:hAnsi="Calibri"/>
          <w:noProof/>
          <w:sz w:val="20"/>
        </w:rPr>
        <w:pPrChange w:id="453" w:author="Referee" w:date="2015-08-05T08:20:00Z">
          <w:pPr>
            <w:pStyle w:val="NormalWeb"/>
            <w:ind w:left="480" w:hanging="480"/>
            <w:divId w:val="121535354"/>
          </w:pPr>
        </w:pPrChange>
      </w:pPr>
      <w:r w:rsidRPr="00CF417C">
        <w:rPr>
          <w:rFonts w:ascii="Calibri" w:hAnsi="Calibri"/>
          <w:noProof/>
          <w:sz w:val="20"/>
        </w:rPr>
        <w:t xml:space="preserve">Poff, N., Allan, J. &amp; Bain, M. (1997) The natural flow regime.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47</w:t>
      </w:r>
      <w:r w:rsidRPr="00CF417C">
        <w:rPr>
          <w:rFonts w:ascii="Calibri" w:hAnsi="Calibri"/>
          <w:noProof/>
          <w:sz w:val="20"/>
        </w:rPr>
        <w:t>, 769–784.</w:t>
      </w:r>
    </w:p>
    <w:p w14:paraId="08B2C03B" w14:textId="77777777" w:rsidR="00CF417C" w:rsidRPr="00CF417C" w:rsidRDefault="00CF417C" w:rsidP="007E7D39">
      <w:pPr>
        <w:pStyle w:val="NormalWeb"/>
        <w:spacing w:line="480" w:lineRule="auto"/>
        <w:ind w:left="480" w:hanging="480"/>
        <w:divId w:val="121535354"/>
        <w:rPr>
          <w:rFonts w:ascii="Calibri" w:hAnsi="Calibri"/>
          <w:noProof/>
          <w:sz w:val="20"/>
        </w:rPr>
        <w:pPrChange w:id="454" w:author="Referee" w:date="2015-08-05T08:20:00Z">
          <w:pPr>
            <w:pStyle w:val="NormalWeb"/>
            <w:ind w:left="480" w:hanging="480"/>
            <w:divId w:val="121535354"/>
          </w:pPr>
        </w:pPrChange>
      </w:pPr>
      <w:r w:rsidRPr="00CF417C">
        <w:rPr>
          <w:rFonts w:ascii="Calibri" w:hAnsi="Calibri"/>
          <w:noProof/>
          <w:sz w:val="20"/>
        </w:rPr>
        <w:t>Poff, N.L., Richter, B.D., Arthington, A.H., Bunn, S.E., Naiman, R.J., Kendy, E., Acreman, M., Apse, C., Bledsoe, B.P., Freeman, M.C., Henriksen, J., Jacobson, R.B., Kennen, J.G., Merritt, D.M., O’</w:t>
      </w:r>
      <w:r w:rsidRPr="00CF417C">
        <w:rPr>
          <w:rFonts w:ascii="Calibri" w:hAnsi="Calibri" w:cs="Calibri"/>
          <w:noProof/>
          <w:sz w:val="20"/>
        </w:rPr>
        <w:t>™</w:t>
      </w:r>
      <w:r w:rsidRPr="00CF417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147–170.</w:t>
      </w:r>
    </w:p>
    <w:p w14:paraId="4C855F24" w14:textId="77777777" w:rsidR="00CF417C" w:rsidRPr="00CF417C" w:rsidRDefault="00CF417C" w:rsidP="007E7D39">
      <w:pPr>
        <w:pStyle w:val="NormalWeb"/>
        <w:spacing w:line="480" w:lineRule="auto"/>
        <w:ind w:left="480" w:hanging="480"/>
        <w:divId w:val="121535354"/>
        <w:rPr>
          <w:rFonts w:ascii="Calibri" w:hAnsi="Calibri"/>
          <w:noProof/>
          <w:sz w:val="20"/>
        </w:rPr>
        <w:pPrChange w:id="455" w:author="Referee" w:date="2015-08-05T08:20:00Z">
          <w:pPr>
            <w:pStyle w:val="NormalWeb"/>
            <w:ind w:left="480" w:hanging="480"/>
            <w:divId w:val="121535354"/>
          </w:pPr>
        </w:pPrChange>
      </w:pPr>
      <w:r w:rsidRPr="00CF417C">
        <w:rPr>
          <w:rFonts w:ascii="Calibri" w:hAnsi="Calibri"/>
          <w:noProof/>
          <w:sz w:val="20"/>
        </w:rPr>
        <w:t xml:space="preserve">Poff, N.L. &amp; Zimmerman, J.K.H. (2010) Ecological responses to altered flow regimes: a literature review to inform the science and management of environmental flows.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194–205.</w:t>
      </w:r>
    </w:p>
    <w:p w14:paraId="339FBB66" w14:textId="77777777" w:rsidR="00CF417C" w:rsidRPr="00CF417C" w:rsidRDefault="00CF417C" w:rsidP="007E7D39">
      <w:pPr>
        <w:pStyle w:val="NormalWeb"/>
        <w:spacing w:line="480" w:lineRule="auto"/>
        <w:ind w:left="480" w:hanging="480"/>
        <w:divId w:val="121535354"/>
        <w:rPr>
          <w:rFonts w:ascii="Calibri" w:hAnsi="Calibri"/>
          <w:noProof/>
          <w:sz w:val="20"/>
        </w:rPr>
        <w:pPrChange w:id="456" w:author="Referee" w:date="2015-08-05T08:20:00Z">
          <w:pPr>
            <w:pStyle w:val="NormalWeb"/>
            <w:ind w:left="480" w:hanging="480"/>
            <w:divId w:val="121535354"/>
          </w:pPr>
        </w:pPrChange>
      </w:pPr>
      <w:r w:rsidRPr="00CF417C">
        <w:rPr>
          <w:rFonts w:ascii="Calibri" w:hAnsi="Calibri"/>
          <w:noProof/>
          <w:sz w:val="20"/>
        </w:rPr>
        <w:t xml:space="preserve">Preston, K.A., Cornwell, W.K. &amp; Denoyer, J.L. (2006) Wood density and vessel traits as distinct correlates of ecological strategy in 51 California coast range angiosperms.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170</w:t>
      </w:r>
      <w:r w:rsidRPr="00CF417C">
        <w:rPr>
          <w:rFonts w:ascii="Calibri" w:hAnsi="Calibri"/>
          <w:noProof/>
          <w:sz w:val="20"/>
        </w:rPr>
        <w:t>, 807–818.</w:t>
      </w:r>
    </w:p>
    <w:p w14:paraId="11E5114C" w14:textId="77777777" w:rsidR="00CF417C" w:rsidRPr="00CF417C" w:rsidRDefault="00CF417C" w:rsidP="007E7D39">
      <w:pPr>
        <w:pStyle w:val="NormalWeb"/>
        <w:spacing w:line="480" w:lineRule="auto"/>
        <w:ind w:left="480" w:hanging="480"/>
        <w:divId w:val="121535354"/>
        <w:rPr>
          <w:rFonts w:ascii="Calibri" w:hAnsi="Calibri"/>
          <w:noProof/>
          <w:sz w:val="20"/>
        </w:rPr>
        <w:pPrChange w:id="457" w:author="Referee" w:date="2015-08-05T08:20:00Z">
          <w:pPr>
            <w:pStyle w:val="NormalWeb"/>
            <w:ind w:left="480" w:hanging="480"/>
            <w:divId w:val="121535354"/>
          </w:pPr>
        </w:pPrChange>
      </w:pPr>
      <w:r w:rsidRPr="00CF417C">
        <w:rPr>
          <w:rFonts w:ascii="Calibri" w:hAnsi="Calibri"/>
          <w:noProof/>
          <w:sz w:val="20"/>
        </w:rPr>
        <w:t>R Core Team. (2013) R: A Language and Environment for Statistical Computing.</w:t>
      </w:r>
    </w:p>
    <w:p w14:paraId="1BD550E6" w14:textId="77777777" w:rsidR="00CF417C" w:rsidRPr="00CF417C" w:rsidRDefault="00CF417C" w:rsidP="007E7D39">
      <w:pPr>
        <w:pStyle w:val="NormalWeb"/>
        <w:spacing w:line="480" w:lineRule="auto"/>
        <w:ind w:left="480" w:hanging="480"/>
        <w:divId w:val="121535354"/>
        <w:rPr>
          <w:rFonts w:ascii="Calibri" w:hAnsi="Calibri"/>
          <w:noProof/>
          <w:sz w:val="20"/>
        </w:rPr>
        <w:pPrChange w:id="458"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18D5B8C" w14:textId="77777777" w:rsidR="00CF417C" w:rsidRPr="00CF417C" w:rsidRDefault="00CF417C" w:rsidP="007E7D39">
      <w:pPr>
        <w:pStyle w:val="NormalWeb"/>
        <w:spacing w:line="480" w:lineRule="auto"/>
        <w:ind w:left="480" w:hanging="480"/>
        <w:divId w:val="121535354"/>
        <w:rPr>
          <w:rFonts w:ascii="Calibri" w:hAnsi="Calibri"/>
          <w:noProof/>
          <w:sz w:val="20"/>
        </w:rPr>
        <w:pPrChange w:id="459"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(2014b) Soil and Landscape Grid National Soil Attribute Maps - Organic Carbon (3" resolution) - Release 1. v1. CSIRO. Data Collection. 10.4225/08/547523BB0801A.</w:t>
      </w:r>
    </w:p>
    <w:p w14:paraId="06FDFB74" w14:textId="77777777" w:rsidR="00CF417C" w:rsidRPr="00CF417C" w:rsidRDefault="00CF417C" w:rsidP="007E7D39">
      <w:pPr>
        <w:pStyle w:val="NormalWeb"/>
        <w:spacing w:line="480" w:lineRule="auto"/>
        <w:ind w:left="480" w:hanging="480"/>
        <w:divId w:val="121535354"/>
        <w:rPr>
          <w:rFonts w:ascii="Calibri" w:hAnsi="Calibri"/>
          <w:noProof/>
          <w:sz w:val="20"/>
        </w:rPr>
        <w:pPrChange w:id="460" w:author="Referee" w:date="2015-08-05T08:20:00Z">
          <w:pPr>
            <w:pStyle w:val="NormalWeb"/>
            <w:ind w:left="480" w:hanging="480"/>
            <w:divId w:val="121535354"/>
          </w:pPr>
        </w:pPrChange>
      </w:pPr>
      <w:r w:rsidRPr="00CF417C">
        <w:rPr>
          <w:rFonts w:ascii="Calibri" w:hAnsi="Calibri"/>
          <w:noProof/>
          <w:sz w:val="20"/>
        </w:rPr>
        <w:lastRenderedPageBreak/>
        <w:t>Rossel, R.V., Chen, C., Grundy, M., Searle, R., Clifford, D. &amp; Odgers, N. (2014k) Soil and Landscape Grid National Soil Attribute Maps - Sand (3" resolution) - Release 1. v4. CSIRO. Data Collection. 10.4225/08/546F29646877E</w:t>
      </w:r>
    </w:p>
    <w:p w14:paraId="58A452B4" w14:textId="77777777" w:rsidR="00CF417C" w:rsidRPr="00CF417C" w:rsidRDefault="00CF417C" w:rsidP="007E7D39">
      <w:pPr>
        <w:pStyle w:val="NormalWeb"/>
        <w:spacing w:line="480" w:lineRule="auto"/>
        <w:ind w:left="480" w:hanging="480"/>
        <w:divId w:val="121535354"/>
        <w:rPr>
          <w:rFonts w:ascii="Calibri" w:hAnsi="Calibri"/>
          <w:noProof/>
          <w:sz w:val="20"/>
        </w:rPr>
        <w:pPrChange w:id="461"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33059AC2" w14:textId="77777777" w:rsidR="00CF417C" w:rsidRPr="00CF417C" w:rsidRDefault="00CF417C" w:rsidP="007E7D39">
      <w:pPr>
        <w:pStyle w:val="NormalWeb"/>
        <w:spacing w:line="480" w:lineRule="auto"/>
        <w:ind w:left="480" w:hanging="480"/>
        <w:divId w:val="121535354"/>
        <w:rPr>
          <w:rFonts w:ascii="Calibri" w:hAnsi="Calibri"/>
          <w:noProof/>
          <w:sz w:val="20"/>
        </w:rPr>
        <w:pPrChange w:id="462"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790ED65F" w14:textId="77777777" w:rsidR="00CF417C" w:rsidRPr="00CF417C" w:rsidRDefault="00CF417C" w:rsidP="007E7D39">
      <w:pPr>
        <w:pStyle w:val="NormalWeb"/>
        <w:spacing w:line="480" w:lineRule="auto"/>
        <w:ind w:left="480" w:hanging="480"/>
        <w:divId w:val="121535354"/>
        <w:rPr>
          <w:rFonts w:ascii="Calibri" w:hAnsi="Calibri"/>
          <w:noProof/>
          <w:sz w:val="20"/>
        </w:rPr>
        <w:pPrChange w:id="463"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4942E8CE" w14:textId="77777777" w:rsidR="00CF417C" w:rsidRPr="00CF417C" w:rsidRDefault="00CF417C" w:rsidP="007E7D39">
      <w:pPr>
        <w:pStyle w:val="NormalWeb"/>
        <w:spacing w:line="480" w:lineRule="auto"/>
        <w:ind w:left="480" w:hanging="480"/>
        <w:divId w:val="121535354"/>
        <w:rPr>
          <w:rFonts w:ascii="Calibri" w:hAnsi="Calibri"/>
          <w:noProof/>
          <w:sz w:val="20"/>
        </w:rPr>
        <w:pPrChange w:id="464"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26EA0F10" w14:textId="77777777" w:rsidR="00CF417C" w:rsidRPr="00CF417C" w:rsidRDefault="00CF417C" w:rsidP="007E7D39">
      <w:pPr>
        <w:pStyle w:val="NormalWeb"/>
        <w:spacing w:line="480" w:lineRule="auto"/>
        <w:ind w:left="480" w:hanging="480"/>
        <w:divId w:val="121535354"/>
        <w:rPr>
          <w:rFonts w:ascii="Calibri" w:hAnsi="Calibri"/>
          <w:noProof/>
          <w:sz w:val="20"/>
        </w:rPr>
        <w:pPrChange w:id="465"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7C50A5B0" w14:textId="77777777" w:rsidR="00CF417C" w:rsidRPr="00CF417C" w:rsidRDefault="00CF417C" w:rsidP="007E7D39">
      <w:pPr>
        <w:pStyle w:val="NormalWeb"/>
        <w:spacing w:line="480" w:lineRule="auto"/>
        <w:ind w:left="480" w:hanging="480"/>
        <w:divId w:val="121535354"/>
        <w:rPr>
          <w:rFonts w:ascii="Calibri" w:hAnsi="Calibri"/>
          <w:noProof/>
          <w:sz w:val="20"/>
        </w:rPr>
        <w:pPrChange w:id="466"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3CF138B7" w14:textId="77777777" w:rsidR="00CF417C" w:rsidRPr="00CF417C" w:rsidRDefault="00CF417C" w:rsidP="007E7D39">
      <w:pPr>
        <w:pStyle w:val="NormalWeb"/>
        <w:spacing w:line="480" w:lineRule="auto"/>
        <w:ind w:left="480" w:hanging="480"/>
        <w:divId w:val="121535354"/>
        <w:rPr>
          <w:rFonts w:ascii="Calibri" w:hAnsi="Calibri"/>
          <w:noProof/>
          <w:sz w:val="20"/>
        </w:rPr>
        <w:pPrChange w:id="467" w:author="Referee" w:date="2015-08-05T08:20:00Z">
          <w:pPr>
            <w:pStyle w:val="NormalWeb"/>
            <w:ind w:left="480" w:hanging="480"/>
            <w:divId w:val="121535354"/>
          </w:pPr>
        </w:pPrChange>
      </w:pPr>
      <w:r w:rsidRPr="00CF417C">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0D198DFD" w14:textId="77777777" w:rsidR="00CF417C" w:rsidRPr="00CF417C" w:rsidRDefault="00CF417C" w:rsidP="007E7D39">
      <w:pPr>
        <w:pStyle w:val="NormalWeb"/>
        <w:spacing w:line="480" w:lineRule="auto"/>
        <w:ind w:left="480" w:hanging="480"/>
        <w:divId w:val="121535354"/>
        <w:rPr>
          <w:rFonts w:ascii="Calibri" w:hAnsi="Calibri"/>
          <w:noProof/>
          <w:sz w:val="20"/>
        </w:rPr>
        <w:pPrChange w:id="468" w:author="Referee" w:date="2015-08-05T08:20:00Z">
          <w:pPr>
            <w:pStyle w:val="NormalWeb"/>
            <w:ind w:left="480" w:hanging="480"/>
            <w:divId w:val="121535354"/>
          </w:pPr>
        </w:pPrChange>
      </w:pPr>
      <w:r w:rsidRPr="00CF417C">
        <w:rPr>
          <w:rFonts w:ascii="Calibri" w:hAnsi="Calibri"/>
          <w:noProof/>
          <w:sz w:val="20"/>
        </w:rPr>
        <w:lastRenderedPageBreak/>
        <w:t>Rossel, R.V., Chen, C., Grundy, M., Searle, R., Clifford, D. &amp; Odgers, N. (2014j) Soil and Landscape Grid National Soil Attribute Maps - Clay (3" resolution) - Release 1. v4. CSIRO. Data Collection. 10.4225/08/546EEE35164BF.</w:t>
      </w:r>
    </w:p>
    <w:p w14:paraId="2868DDA8" w14:textId="77777777" w:rsidR="00CF417C" w:rsidRPr="00CF417C" w:rsidRDefault="00CF417C" w:rsidP="007E7D39">
      <w:pPr>
        <w:pStyle w:val="NormalWeb"/>
        <w:spacing w:line="480" w:lineRule="auto"/>
        <w:ind w:left="480" w:hanging="480"/>
        <w:divId w:val="121535354"/>
        <w:rPr>
          <w:rFonts w:ascii="Calibri" w:hAnsi="Calibri"/>
          <w:noProof/>
          <w:sz w:val="20"/>
        </w:rPr>
        <w:pPrChange w:id="469" w:author="Referee" w:date="2015-08-05T08:20:00Z">
          <w:pPr>
            <w:pStyle w:val="NormalWeb"/>
            <w:ind w:left="480" w:hanging="480"/>
            <w:divId w:val="121535354"/>
          </w:pPr>
        </w:pPrChange>
      </w:pPr>
      <w:r w:rsidRPr="00CF417C">
        <w:rPr>
          <w:rFonts w:ascii="Calibri" w:hAnsi="Calibri"/>
          <w:noProof/>
          <w:sz w:val="20"/>
        </w:rPr>
        <w:t xml:space="preserve">Simons, M., Podger, G. &amp; Cooke, R. (1996) IQQM: a hydrologic modelling tool for water resource and salinity management. </w:t>
      </w:r>
      <w:r w:rsidRPr="00CF417C">
        <w:rPr>
          <w:rFonts w:ascii="Calibri" w:hAnsi="Calibri"/>
          <w:i/>
          <w:iCs/>
          <w:noProof/>
          <w:sz w:val="20"/>
        </w:rPr>
        <w:t>Environmental Software</w:t>
      </w:r>
      <w:r w:rsidRPr="00CF417C">
        <w:rPr>
          <w:rFonts w:ascii="Calibri" w:hAnsi="Calibri"/>
          <w:noProof/>
          <w:sz w:val="20"/>
        </w:rPr>
        <w:t xml:space="preserve">, </w:t>
      </w:r>
      <w:r w:rsidRPr="00CF417C">
        <w:rPr>
          <w:rFonts w:ascii="Calibri" w:hAnsi="Calibri"/>
          <w:b/>
          <w:bCs/>
          <w:noProof/>
          <w:sz w:val="20"/>
        </w:rPr>
        <w:t>11</w:t>
      </w:r>
      <w:r w:rsidRPr="00CF417C">
        <w:rPr>
          <w:rFonts w:ascii="Calibri" w:hAnsi="Calibri"/>
          <w:noProof/>
          <w:sz w:val="20"/>
        </w:rPr>
        <w:t>, 185–192.</w:t>
      </w:r>
    </w:p>
    <w:p w14:paraId="5A0C3917" w14:textId="77777777" w:rsidR="00CF417C" w:rsidRPr="00CF417C" w:rsidRDefault="00CF417C" w:rsidP="007E7D39">
      <w:pPr>
        <w:pStyle w:val="NormalWeb"/>
        <w:spacing w:line="480" w:lineRule="auto"/>
        <w:ind w:left="480" w:hanging="480"/>
        <w:divId w:val="121535354"/>
        <w:rPr>
          <w:rFonts w:ascii="Calibri" w:hAnsi="Calibri"/>
          <w:noProof/>
          <w:sz w:val="20"/>
        </w:rPr>
        <w:pPrChange w:id="470" w:author="Referee" w:date="2015-08-05T08:20:00Z">
          <w:pPr>
            <w:pStyle w:val="NormalWeb"/>
            <w:ind w:left="480" w:hanging="480"/>
            <w:divId w:val="121535354"/>
          </w:pPr>
        </w:pPrChange>
      </w:pPr>
      <w:r w:rsidRPr="00CF417C">
        <w:rPr>
          <w:rFonts w:ascii="Calibri" w:hAnsi="Calibri"/>
          <w:noProof/>
          <w:sz w:val="20"/>
        </w:rPr>
        <w:t xml:space="preserve">Singer, M. (2007) The influence of major dams on hydrology through the drainage network of the Sacramento River basin, California.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72</w:t>
      </w:r>
      <w:r w:rsidRPr="00CF417C">
        <w:rPr>
          <w:rFonts w:ascii="Calibri" w:hAnsi="Calibri"/>
          <w:noProof/>
          <w:sz w:val="20"/>
        </w:rPr>
        <w:t>, 55–72.</w:t>
      </w:r>
    </w:p>
    <w:p w14:paraId="21F71700" w14:textId="77777777" w:rsidR="00CF417C" w:rsidRPr="00CF417C" w:rsidRDefault="00CF417C" w:rsidP="007E7D39">
      <w:pPr>
        <w:pStyle w:val="NormalWeb"/>
        <w:spacing w:line="480" w:lineRule="auto"/>
        <w:ind w:left="480" w:hanging="480"/>
        <w:divId w:val="121535354"/>
        <w:rPr>
          <w:rFonts w:ascii="Calibri" w:hAnsi="Calibri"/>
          <w:noProof/>
          <w:sz w:val="20"/>
        </w:rPr>
        <w:pPrChange w:id="471" w:author="Referee" w:date="2015-08-05T08:20:00Z">
          <w:pPr>
            <w:pStyle w:val="NormalWeb"/>
            <w:ind w:left="480" w:hanging="480"/>
            <w:divId w:val="121535354"/>
          </w:pPr>
        </w:pPrChange>
      </w:pPr>
      <w:r w:rsidRPr="00CF417C">
        <w:rPr>
          <w:rFonts w:ascii="Calibri" w:hAnsi="Calibri"/>
          <w:noProof/>
          <w:sz w:val="20"/>
        </w:rPr>
        <w:t xml:space="preserve">Stein, A., Gerstner, K. &amp; Kreft, H. (2014) Environmental heterogeneity as a universal driver of species richness across taxa, biomes and spatial scales.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17</w:t>
      </w:r>
      <w:r w:rsidRPr="00CF417C">
        <w:rPr>
          <w:rFonts w:ascii="Calibri" w:hAnsi="Calibri"/>
          <w:noProof/>
          <w:sz w:val="20"/>
        </w:rPr>
        <w:t>, 866–880.</w:t>
      </w:r>
    </w:p>
    <w:p w14:paraId="1F3A2734" w14:textId="77777777" w:rsidR="00CF417C" w:rsidRPr="00CF417C" w:rsidRDefault="00CF417C" w:rsidP="007E7D39">
      <w:pPr>
        <w:pStyle w:val="NormalWeb"/>
        <w:spacing w:line="480" w:lineRule="auto"/>
        <w:ind w:left="480" w:hanging="480"/>
        <w:divId w:val="121535354"/>
        <w:rPr>
          <w:rFonts w:ascii="Calibri" w:hAnsi="Calibri"/>
          <w:noProof/>
          <w:sz w:val="20"/>
        </w:rPr>
        <w:pPrChange w:id="472" w:author="Referee" w:date="2015-08-05T08:20:00Z">
          <w:pPr>
            <w:pStyle w:val="NormalWeb"/>
            <w:ind w:left="480" w:hanging="480"/>
            <w:divId w:val="121535354"/>
          </w:pPr>
        </w:pPrChange>
      </w:pPr>
      <w:r w:rsidRPr="00CF417C">
        <w:rPr>
          <w:rFonts w:ascii="Calibri" w:hAnsi="Calibri"/>
          <w:noProof/>
          <w:sz w:val="20"/>
        </w:rPr>
        <w:t xml:space="preserve">Stekhoven, D.J. &amp; Buhlmann, P. (2012) MissForest - nonparametric missing value imputation for mixed-type data.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28</w:t>
      </w:r>
      <w:r w:rsidRPr="00CF417C">
        <w:rPr>
          <w:rFonts w:ascii="Calibri" w:hAnsi="Calibri"/>
          <w:noProof/>
          <w:sz w:val="20"/>
        </w:rPr>
        <w:t>, 112–118.</w:t>
      </w:r>
    </w:p>
    <w:p w14:paraId="14FEC551" w14:textId="77777777" w:rsidR="00CF417C" w:rsidRPr="00CF417C" w:rsidRDefault="00CF417C" w:rsidP="007E7D39">
      <w:pPr>
        <w:pStyle w:val="NormalWeb"/>
        <w:spacing w:line="480" w:lineRule="auto"/>
        <w:ind w:left="480" w:hanging="480"/>
        <w:divId w:val="121535354"/>
        <w:rPr>
          <w:rFonts w:ascii="Calibri" w:hAnsi="Calibri"/>
          <w:noProof/>
          <w:sz w:val="20"/>
        </w:rPr>
        <w:pPrChange w:id="473" w:author="Referee" w:date="2015-08-05T08:20:00Z">
          <w:pPr>
            <w:pStyle w:val="NormalWeb"/>
            <w:ind w:left="480" w:hanging="480"/>
            <w:divId w:val="121535354"/>
          </w:pPr>
        </w:pPrChange>
      </w:pPr>
      <w:r w:rsidRPr="00CF417C">
        <w:rPr>
          <w:rFonts w:ascii="Calibri" w:hAnsi="Calibri"/>
          <w:noProof/>
          <w:sz w:val="20"/>
        </w:rPr>
        <w:t xml:space="preserve">Stokes, K.E. (2008) Exotic invasive black willow (Salix nigra) in Australia: influence of hydrological regimes on population dynamics.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197</w:t>
      </w:r>
      <w:r w:rsidRPr="00CF417C">
        <w:rPr>
          <w:rFonts w:ascii="Calibri" w:hAnsi="Calibri"/>
          <w:noProof/>
          <w:sz w:val="20"/>
        </w:rPr>
        <w:t>, 91–105.</w:t>
      </w:r>
    </w:p>
    <w:p w14:paraId="0CE47C96" w14:textId="77777777" w:rsidR="00CF417C" w:rsidRPr="00CF417C" w:rsidRDefault="00CF417C" w:rsidP="007E7D39">
      <w:pPr>
        <w:pStyle w:val="NormalWeb"/>
        <w:spacing w:line="480" w:lineRule="auto"/>
        <w:ind w:left="480" w:hanging="480"/>
        <w:divId w:val="121535354"/>
        <w:rPr>
          <w:rFonts w:ascii="Calibri" w:hAnsi="Calibri"/>
          <w:noProof/>
          <w:sz w:val="20"/>
        </w:rPr>
        <w:pPrChange w:id="474" w:author="Referee" w:date="2015-08-05T08:20:00Z">
          <w:pPr>
            <w:pStyle w:val="NormalWeb"/>
            <w:ind w:left="480" w:hanging="480"/>
            <w:divId w:val="121535354"/>
          </w:pPr>
        </w:pPrChange>
      </w:pPr>
      <w:r w:rsidRPr="00CF417C">
        <w:rPr>
          <w:rFonts w:ascii="Calibri" w:hAnsi="Calibri"/>
          <w:noProof/>
          <w:sz w:val="20"/>
        </w:rPr>
        <w:t xml:space="preserve">Stromberg, J.C., Lite, S.J., Marler, R., Paradzick, C., Shafroth, P.B., Shorrock, D., White, J.M. &amp; White, M.S. (2007) Altered stream-flow regimes and invasive plant species: the Tamarix case. </w:t>
      </w:r>
      <w:r w:rsidRPr="00CF417C">
        <w:rPr>
          <w:rFonts w:ascii="Calibri" w:hAnsi="Calibri"/>
          <w:i/>
          <w:iCs/>
          <w:noProof/>
          <w:sz w:val="20"/>
        </w:rPr>
        <w:t>Global Ecology and Biogeography</w:t>
      </w:r>
      <w:r w:rsidRPr="00CF417C">
        <w:rPr>
          <w:rFonts w:ascii="Calibri" w:hAnsi="Calibri"/>
          <w:noProof/>
          <w:sz w:val="20"/>
        </w:rPr>
        <w:t xml:space="preserve">, </w:t>
      </w:r>
      <w:r w:rsidRPr="00CF417C">
        <w:rPr>
          <w:rFonts w:ascii="Calibri" w:hAnsi="Calibri"/>
          <w:b/>
          <w:bCs/>
          <w:noProof/>
          <w:sz w:val="20"/>
        </w:rPr>
        <w:t>16</w:t>
      </w:r>
      <w:r w:rsidRPr="00CF417C">
        <w:rPr>
          <w:rFonts w:ascii="Calibri" w:hAnsi="Calibri"/>
          <w:noProof/>
          <w:sz w:val="20"/>
        </w:rPr>
        <w:t>, 381–393.</w:t>
      </w:r>
    </w:p>
    <w:p w14:paraId="348C36E6" w14:textId="77777777" w:rsidR="00CF417C" w:rsidRPr="00CF417C" w:rsidRDefault="00CF417C" w:rsidP="007E7D39">
      <w:pPr>
        <w:pStyle w:val="NormalWeb"/>
        <w:spacing w:line="480" w:lineRule="auto"/>
        <w:ind w:left="480" w:hanging="480"/>
        <w:divId w:val="121535354"/>
        <w:rPr>
          <w:rFonts w:ascii="Calibri" w:hAnsi="Calibri"/>
          <w:noProof/>
          <w:sz w:val="20"/>
        </w:rPr>
        <w:pPrChange w:id="475" w:author="Referee" w:date="2015-08-05T08:20:00Z">
          <w:pPr>
            <w:pStyle w:val="NormalWeb"/>
            <w:ind w:left="480" w:hanging="480"/>
            <w:divId w:val="121535354"/>
          </w:pPr>
        </w:pPrChange>
      </w:pPr>
      <w:r w:rsidRPr="00CF417C">
        <w:rPr>
          <w:rFonts w:ascii="Calibri" w:hAnsi="Calibri"/>
          <w:noProof/>
          <w:sz w:val="20"/>
        </w:rPr>
        <w:t xml:space="preserve">Swaine, M.D. &amp; Grace, J. (2007) Lianas may be favoured by low rainfall: evidence from Ghana.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192</w:t>
      </w:r>
      <w:r w:rsidRPr="00CF417C">
        <w:rPr>
          <w:rFonts w:ascii="Calibri" w:hAnsi="Calibri"/>
          <w:noProof/>
          <w:sz w:val="20"/>
        </w:rPr>
        <w:t>, 271–276.</w:t>
      </w:r>
    </w:p>
    <w:p w14:paraId="0222D612" w14:textId="77777777" w:rsidR="00CF417C" w:rsidRPr="00CF417C" w:rsidRDefault="00CF417C" w:rsidP="007E7D39">
      <w:pPr>
        <w:pStyle w:val="NormalWeb"/>
        <w:spacing w:line="480" w:lineRule="auto"/>
        <w:ind w:left="480" w:hanging="480"/>
        <w:divId w:val="121535354"/>
        <w:rPr>
          <w:rFonts w:ascii="Calibri" w:hAnsi="Calibri"/>
          <w:noProof/>
          <w:sz w:val="20"/>
        </w:rPr>
        <w:pPrChange w:id="476" w:author="Referee" w:date="2015-08-05T08:20:00Z">
          <w:pPr>
            <w:pStyle w:val="NormalWeb"/>
            <w:ind w:left="480" w:hanging="480"/>
            <w:divId w:val="121535354"/>
          </w:pPr>
        </w:pPrChange>
      </w:pPr>
      <w:r w:rsidRPr="00CF417C">
        <w:rPr>
          <w:rFonts w:ascii="Calibri" w:hAnsi="Calibri"/>
          <w:noProof/>
          <w:sz w:val="20"/>
        </w:rPr>
        <w:t xml:space="preserve">Tabacchi, E., Correll, D. &amp; Hauer, R. (1998) Development, maintenance and role of riparian vegetation in the river landscape.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40</w:t>
      </w:r>
      <w:r w:rsidRPr="00CF417C">
        <w:rPr>
          <w:rFonts w:ascii="Calibri" w:hAnsi="Calibri"/>
          <w:noProof/>
          <w:sz w:val="20"/>
        </w:rPr>
        <w:t>, 497–516.</w:t>
      </w:r>
    </w:p>
    <w:p w14:paraId="0D7B3314" w14:textId="77777777" w:rsidR="00CF417C" w:rsidRPr="00CF417C" w:rsidRDefault="00CF417C" w:rsidP="007E7D39">
      <w:pPr>
        <w:pStyle w:val="NormalWeb"/>
        <w:spacing w:line="480" w:lineRule="auto"/>
        <w:ind w:left="480" w:hanging="480"/>
        <w:divId w:val="121535354"/>
        <w:rPr>
          <w:rFonts w:ascii="Calibri" w:hAnsi="Calibri"/>
          <w:noProof/>
          <w:sz w:val="20"/>
        </w:rPr>
        <w:pPrChange w:id="477" w:author="Referee" w:date="2015-08-05T08:20:00Z">
          <w:pPr>
            <w:pStyle w:val="NormalWeb"/>
            <w:ind w:left="480" w:hanging="480"/>
            <w:divId w:val="121535354"/>
          </w:pPr>
        </w:pPrChange>
      </w:pPr>
      <w:r w:rsidRPr="00CF417C">
        <w:rPr>
          <w:rFonts w:ascii="Calibri" w:hAnsi="Calibri"/>
          <w:noProof/>
          <w:sz w:val="20"/>
        </w:rPr>
        <w:t xml:space="preserve">Tamme, R., Hiiesalu, I., Laanisto, L., Szava-Kovats, R. &amp; Pärtel, M. (2010) Environmental heterogeneity, species diversity and co-existence at different spatial scales.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796–801.</w:t>
      </w:r>
    </w:p>
    <w:p w14:paraId="4A634522" w14:textId="77777777" w:rsidR="00CF417C" w:rsidRPr="00CF417C" w:rsidRDefault="00CF417C" w:rsidP="007E7D39">
      <w:pPr>
        <w:pStyle w:val="NormalWeb"/>
        <w:spacing w:line="480" w:lineRule="auto"/>
        <w:ind w:left="480" w:hanging="480"/>
        <w:divId w:val="121535354"/>
        <w:rPr>
          <w:rFonts w:ascii="Calibri" w:hAnsi="Calibri"/>
          <w:noProof/>
          <w:sz w:val="20"/>
        </w:rPr>
        <w:pPrChange w:id="478" w:author="Referee" w:date="2015-08-05T08:20:00Z">
          <w:pPr>
            <w:pStyle w:val="NormalWeb"/>
            <w:ind w:left="480" w:hanging="480"/>
            <w:divId w:val="121535354"/>
          </w:pPr>
        </w:pPrChange>
      </w:pPr>
      <w:r w:rsidRPr="00CF417C">
        <w:rPr>
          <w:rFonts w:ascii="Calibri" w:hAnsi="Calibri"/>
          <w:noProof/>
          <w:sz w:val="20"/>
        </w:rPr>
        <w:lastRenderedPageBreak/>
        <w:t xml:space="preserve">Telewski, F.W. (1995) Wind-induced physiological and developmental responses in trees. </w:t>
      </w:r>
      <w:r w:rsidRPr="00CF417C">
        <w:rPr>
          <w:rFonts w:ascii="Calibri" w:hAnsi="Calibri"/>
          <w:i/>
          <w:iCs/>
          <w:noProof/>
          <w:sz w:val="20"/>
        </w:rPr>
        <w:t>Wind and trees</w:t>
      </w:r>
      <w:r w:rsidRPr="00CF417C">
        <w:rPr>
          <w:rFonts w:ascii="Calibri" w:hAnsi="Calibri"/>
          <w:noProof/>
          <w:sz w:val="20"/>
        </w:rPr>
        <w:t xml:space="preserve">, </w:t>
      </w:r>
      <w:r w:rsidRPr="00CF417C">
        <w:rPr>
          <w:rFonts w:ascii="Calibri" w:hAnsi="Calibri"/>
          <w:b/>
          <w:bCs/>
          <w:noProof/>
          <w:sz w:val="20"/>
        </w:rPr>
        <w:t>237</w:t>
      </w:r>
      <w:r w:rsidRPr="00CF417C">
        <w:rPr>
          <w:rFonts w:ascii="Calibri" w:hAnsi="Calibri"/>
          <w:noProof/>
          <w:sz w:val="20"/>
        </w:rPr>
        <w:t>, 263.</w:t>
      </w:r>
    </w:p>
    <w:p w14:paraId="5D60030A" w14:textId="77777777" w:rsidR="00CF417C" w:rsidRPr="00CF417C" w:rsidRDefault="00CF417C" w:rsidP="007E7D39">
      <w:pPr>
        <w:pStyle w:val="NormalWeb"/>
        <w:spacing w:line="480" w:lineRule="auto"/>
        <w:ind w:left="480" w:hanging="480"/>
        <w:divId w:val="121535354"/>
        <w:rPr>
          <w:rFonts w:ascii="Calibri" w:hAnsi="Calibri"/>
          <w:noProof/>
          <w:sz w:val="20"/>
        </w:rPr>
        <w:pPrChange w:id="479" w:author="Referee" w:date="2015-08-05T08:20:00Z">
          <w:pPr>
            <w:pStyle w:val="NormalWeb"/>
            <w:ind w:left="480" w:hanging="480"/>
            <w:divId w:val="121535354"/>
          </w:pPr>
        </w:pPrChange>
      </w:pPr>
      <w:r w:rsidRPr="00CF417C">
        <w:rPr>
          <w:rFonts w:ascii="Calibri" w:hAnsi="Calibri"/>
          <w:noProof/>
          <w:sz w:val="20"/>
        </w:rPr>
        <w:t xml:space="preserve">Villéger, S., Mason, N.W.H. &amp; Mouillot, D. (2008) New multidimensional functional diversity indices for a multifaceted framework in functional ecology.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89</w:t>
      </w:r>
      <w:r w:rsidRPr="00CF417C">
        <w:rPr>
          <w:rFonts w:ascii="Calibri" w:hAnsi="Calibri"/>
          <w:noProof/>
          <w:sz w:val="20"/>
        </w:rPr>
        <w:t>, 2290–301.</w:t>
      </w:r>
    </w:p>
    <w:p w14:paraId="476180BB" w14:textId="77777777" w:rsidR="00CF417C" w:rsidRPr="00CF417C" w:rsidRDefault="00CF417C" w:rsidP="007E7D39">
      <w:pPr>
        <w:pStyle w:val="NormalWeb"/>
        <w:spacing w:line="480" w:lineRule="auto"/>
        <w:ind w:left="480" w:hanging="480"/>
        <w:divId w:val="121535354"/>
        <w:rPr>
          <w:rFonts w:ascii="Calibri" w:hAnsi="Calibri"/>
          <w:noProof/>
          <w:sz w:val="20"/>
        </w:rPr>
        <w:pPrChange w:id="480" w:author="Referee" w:date="2015-08-05T08:20:00Z">
          <w:pPr>
            <w:pStyle w:val="NormalWeb"/>
            <w:ind w:left="480" w:hanging="480"/>
            <w:divId w:val="121535354"/>
          </w:pPr>
        </w:pPrChange>
      </w:pPr>
      <w:r w:rsidRPr="00CF417C">
        <w:rPr>
          <w:rFonts w:ascii="Calibri" w:hAnsi="Calibri"/>
          <w:noProof/>
          <w:sz w:val="20"/>
        </w:rPr>
        <w:t xml:space="preserve">Vitousek, P.M., DAntonio, C.M., Loope, L.L., Westbrooks, R. &amp; D’Antonio, C.M. (1996) Biological Invasions as global environmental change. </w:t>
      </w:r>
      <w:r w:rsidRPr="00CF417C">
        <w:rPr>
          <w:rFonts w:ascii="Calibri" w:hAnsi="Calibri"/>
          <w:i/>
          <w:iCs/>
          <w:noProof/>
          <w:sz w:val="20"/>
        </w:rPr>
        <w:t>The American Naturalist</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468–478.</w:t>
      </w:r>
    </w:p>
    <w:p w14:paraId="02946792" w14:textId="77777777" w:rsidR="00CF417C" w:rsidRPr="00CF417C" w:rsidRDefault="00CF417C" w:rsidP="007E7D39">
      <w:pPr>
        <w:pStyle w:val="NormalWeb"/>
        <w:spacing w:line="480" w:lineRule="auto"/>
        <w:ind w:left="480" w:hanging="480"/>
        <w:divId w:val="121535354"/>
        <w:rPr>
          <w:rFonts w:ascii="Calibri" w:hAnsi="Calibri"/>
          <w:noProof/>
          <w:sz w:val="20"/>
        </w:rPr>
        <w:pPrChange w:id="481" w:author="Referee" w:date="2015-08-05T08:20:00Z">
          <w:pPr>
            <w:pStyle w:val="NormalWeb"/>
            <w:ind w:left="480" w:hanging="480"/>
            <w:divId w:val="121535354"/>
          </w:pPr>
        </w:pPrChange>
      </w:pPr>
      <w:r w:rsidRPr="00CF417C">
        <w:rPr>
          <w:rFonts w:ascii="Calibri" w:hAnsi="Calibri"/>
          <w:noProof/>
          <w:sz w:val="20"/>
        </w:rPr>
        <w:t xml:space="preserve">Vitousek, P.M., Mooney, H. a, Lubchenco, J. &amp; Melillo, J.M. (1997) Human domination of Earth’s ecosystems. </w:t>
      </w:r>
      <w:r w:rsidRPr="00CF417C">
        <w:rPr>
          <w:rFonts w:ascii="Calibri" w:hAnsi="Calibri"/>
          <w:i/>
          <w:iCs/>
          <w:noProof/>
          <w:sz w:val="20"/>
        </w:rPr>
        <w:t>Science</w:t>
      </w:r>
      <w:r w:rsidRPr="00CF417C">
        <w:rPr>
          <w:rFonts w:ascii="Calibri" w:hAnsi="Calibri"/>
          <w:noProof/>
          <w:sz w:val="20"/>
        </w:rPr>
        <w:t xml:space="preserve">, </w:t>
      </w:r>
      <w:r w:rsidRPr="00CF417C">
        <w:rPr>
          <w:rFonts w:ascii="Calibri" w:hAnsi="Calibri"/>
          <w:b/>
          <w:bCs/>
          <w:noProof/>
          <w:sz w:val="20"/>
        </w:rPr>
        <w:t>277</w:t>
      </w:r>
      <w:r w:rsidRPr="00CF417C">
        <w:rPr>
          <w:rFonts w:ascii="Calibri" w:hAnsi="Calibri"/>
          <w:noProof/>
          <w:sz w:val="20"/>
        </w:rPr>
        <w:t>, 494–499.</w:t>
      </w:r>
    </w:p>
    <w:p w14:paraId="1255F328" w14:textId="77777777" w:rsidR="00CF417C" w:rsidRPr="00CF417C" w:rsidRDefault="00CF417C" w:rsidP="007E7D39">
      <w:pPr>
        <w:pStyle w:val="NormalWeb"/>
        <w:spacing w:line="480" w:lineRule="auto"/>
        <w:ind w:left="480" w:hanging="480"/>
        <w:divId w:val="121535354"/>
        <w:rPr>
          <w:rFonts w:ascii="Calibri" w:hAnsi="Calibri"/>
          <w:noProof/>
          <w:sz w:val="20"/>
        </w:rPr>
        <w:pPrChange w:id="482" w:author="Referee" w:date="2015-08-05T08:20:00Z">
          <w:pPr>
            <w:pStyle w:val="NormalWeb"/>
            <w:ind w:left="480" w:hanging="480"/>
            <w:divId w:val="121535354"/>
          </w:pPr>
        </w:pPrChange>
      </w:pPr>
      <w:r w:rsidRPr="00CF417C">
        <w:rPr>
          <w:rFonts w:ascii="Calibri" w:hAnsi="Calibri"/>
          <w:noProof/>
          <w:sz w:val="20"/>
        </w:rPr>
        <w:t xml:space="preserve">Westoby, M. &amp; Wright, I.J. (2006) Land-plant ecology on the basis of functional traits. </w:t>
      </w:r>
      <w:r w:rsidRPr="00CF417C">
        <w:rPr>
          <w:rFonts w:ascii="Calibri" w:hAnsi="Calibri"/>
          <w:i/>
          <w:iCs/>
          <w:noProof/>
          <w:sz w:val="20"/>
        </w:rPr>
        <w:t>Trends in Ecology &amp; Evolution</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261–8.</w:t>
      </w:r>
    </w:p>
    <w:p w14:paraId="065DF1F8" w14:textId="77777777" w:rsidR="00CF417C" w:rsidRPr="00CF417C" w:rsidRDefault="00CF417C" w:rsidP="007E7D39">
      <w:pPr>
        <w:pStyle w:val="NormalWeb"/>
        <w:spacing w:line="480" w:lineRule="auto"/>
        <w:ind w:left="480" w:hanging="480"/>
        <w:divId w:val="121535354"/>
        <w:rPr>
          <w:rFonts w:ascii="Calibri" w:hAnsi="Calibri"/>
          <w:noProof/>
          <w:sz w:val="20"/>
        </w:rPr>
        <w:pPrChange w:id="483" w:author="Referee" w:date="2015-08-05T08:20:00Z">
          <w:pPr>
            <w:pStyle w:val="NormalWeb"/>
            <w:ind w:left="480" w:hanging="480"/>
            <w:divId w:val="121535354"/>
          </w:pPr>
        </w:pPrChange>
      </w:pPr>
      <w:r w:rsidRPr="00CF417C">
        <w:rPr>
          <w:rFonts w:ascii="Calibri" w:hAnsi="Calibri"/>
          <w:noProof/>
          <w:sz w:val="20"/>
        </w:rPr>
        <w:t>Wilford, J., Searle, R., Thomas, M. &amp; Grundy, M. (2014) Soil and Landscape Grid National Soil Attribute Maps - Depth of Regolith (3" resolution) - Release 1. v3. CSIRO. Data Collection. 10.4225/08/546F06DFDFAC1.</w:t>
      </w:r>
    </w:p>
    <w:p w14:paraId="5D18768E" w14:textId="77777777" w:rsidR="00CF417C" w:rsidRPr="00CF417C" w:rsidRDefault="00CF417C" w:rsidP="007E7D39">
      <w:pPr>
        <w:pStyle w:val="NormalWeb"/>
        <w:spacing w:line="480" w:lineRule="auto"/>
        <w:ind w:left="480" w:hanging="480"/>
        <w:divId w:val="121535354"/>
        <w:rPr>
          <w:rFonts w:ascii="Calibri" w:hAnsi="Calibri"/>
          <w:noProof/>
          <w:sz w:val="20"/>
        </w:rPr>
        <w:pPrChange w:id="484" w:author="Referee" w:date="2015-08-05T08:20:00Z">
          <w:pPr>
            <w:pStyle w:val="NormalWeb"/>
            <w:ind w:left="480" w:hanging="480"/>
            <w:divId w:val="121535354"/>
          </w:pPr>
        </w:pPrChange>
      </w:pPr>
      <w:r w:rsidRPr="00CF417C">
        <w:rPr>
          <w:rFonts w:ascii="Calibri" w:hAnsi="Calibri"/>
          <w:noProof/>
          <w:sz w:val="20"/>
        </w:rPr>
        <w:t xml:space="preserve">Witte, C., den Berg, D., Rowland, T., O’Donnell, T., Denham, R., Pitt, G. &amp; Simpson, J. (2006) Mapping Land Use in Queensland--Technical Report on the 1999 Land Use Map for Queensland. </w:t>
      </w:r>
      <w:r w:rsidRPr="00CF417C">
        <w:rPr>
          <w:rFonts w:ascii="Calibri" w:hAnsi="Calibri"/>
          <w:i/>
          <w:iCs/>
          <w:noProof/>
          <w:sz w:val="20"/>
        </w:rPr>
        <w:t>Department of Natural Resources, Mines and Water, Brisbane</w:t>
      </w:r>
      <w:r w:rsidRPr="00CF417C">
        <w:rPr>
          <w:rFonts w:ascii="Calibri" w:hAnsi="Calibri"/>
          <w:noProof/>
          <w:sz w:val="20"/>
        </w:rPr>
        <w:t>.</w:t>
      </w:r>
    </w:p>
    <w:p w14:paraId="0E892006" w14:textId="77777777" w:rsidR="00CF417C" w:rsidRPr="00CF417C" w:rsidRDefault="00CF417C" w:rsidP="007E7D39">
      <w:pPr>
        <w:pStyle w:val="NormalWeb"/>
        <w:spacing w:line="480" w:lineRule="auto"/>
        <w:ind w:left="480" w:hanging="480"/>
        <w:divId w:val="121535354"/>
        <w:rPr>
          <w:rFonts w:ascii="Calibri" w:hAnsi="Calibri"/>
          <w:noProof/>
          <w:sz w:val="20"/>
        </w:rPr>
        <w:pPrChange w:id="485" w:author="Referee" w:date="2015-08-05T08:20:00Z">
          <w:pPr>
            <w:pStyle w:val="NormalWeb"/>
            <w:ind w:left="480" w:hanging="480"/>
            <w:divId w:val="121535354"/>
          </w:pPr>
        </w:pPrChange>
      </w:pPr>
      <w:r w:rsidRPr="00CF417C">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CF417C">
        <w:rPr>
          <w:rFonts w:ascii="Calibri" w:hAnsi="Calibri"/>
          <w:i/>
          <w:iCs/>
          <w:noProof/>
          <w:sz w:val="20"/>
        </w:rPr>
        <w:t>Nature</w:t>
      </w:r>
      <w:r w:rsidRPr="00CF417C">
        <w:rPr>
          <w:rFonts w:ascii="Calibri" w:hAnsi="Calibri"/>
          <w:noProof/>
          <w:sz w:val="20"/>
        </w:rPr>
        <w:t xml:space="preserve">, </w:t>
      </w:r>
      <w:r w:rsidRPr="00CF417C">
        <w:rPr>
          <w:rFonts w:ascii="Calibri" w:hAnsi="Calibri"/>
          <w:b/>
          <w:bCs/>
          <w:noProof/>
          <w:sz w:val="20"/>
        </w:rPr>
        <w:t>428</w:t>
      </w:r>
      <w:r w:rsidRPr="00CF417C">
        <w:rPr>
          <w:rFonts w:ascii="Calibri" w:hAnsi="Calibri"/>
          <w:noProof/>
          <w:sz w:val="20"/>
        </w:rPr>
        <w:t>, 821–827.</w:t>
      </w:r>
    </w:p>
    <w:p w14:paraId="576BD77D" w14:textId="2E9C3A14" w:rsidR="00F17233" w:rsidRPr="00F17233" w:rsidRDefault="00F17233" w:rsidP="007E7D39">
      <w:pPr>
        <w:spacing w:line="480" w:lineRule="auto"/>
        <w:rPr>
          <w:sz w:val="20"/>
        </w:rPr>
        <w:pPrChange w:id="486" w:author="Referee" w:date="2015-08-05T08:20:00Z">
          <w:pPr>
            <w:spacing w:line="360" w:lineRule="auto"/>
            <w:jc w:val="both"/>
          </w:pPr>
        </w:pPrChange>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feree" w:date="2015-08-05T08:15:00Z" w:initials="R">
    <w:p w14:paraId="156D61BD" w14:textId="793CC86A" w:rsidR="007E7D39" w:rsidRDefault="007E7D39">
      <w:pPr>
        <w:pStyle w:val="CommentText"/>
      </w:pPr>
      <w:r>
        <w:rPr>
          <w:rStyle w:val="CommentReference"/>
        </w:rPr>
        <w:annotationRef/>
      </w:r>
      <w:r>
        <w:t xml:space="preserve">Given the length I wonder if somewhere like </w:t>
      </w:r>
      <w:r w:rsidRPr="007E7D39">
        <w:rPr>
          <w:i/>
        </w:rPr>
        <w:t>Ecological Monographs</w:t>
      </w:r>
      <w:r>
        <w:t xml:space="preserve"> is a good option for a journal. The content is certainly worthy and they allow longer explorations of a topic. I say this because to fit into a shorter format journal (e.g. J </w:t>
      </w:r>
      <w:proofErr w:type="spellStart"/>
      <w:r>
        <w:t>Apl</w:t>
      </w:r>
      <w:proofErr w:type="spellEnd"/>
      <w:r>
        <w:t xml:space="preserve"> </w:t>
      </w:r>
      <w:proofErr w:type="spellStart"/>
      <w:r>
        <w:t>Ecol</w:t>
      </w:r>
      <w:proofErr w:type="spellEnd"/>
      <w:r>
        <w:t xml:space="preserve">, </w:t>
      </w:r>
      <w:proofErr w:type="spellStart"/>
      <w:r>
        <w:t>Div</w:t>
      </w:r>
      <w:proofErr w:type="spellEnd"/>
      <w:r>
        <w:t xml:space="preserve"> &amp; </w:t>
      </w:r>
      <w:proofErr w:type="spellStart"/>
      <w:r>
        <w:t>Dist</w:t>
      </w:r>
      <w:proofErr w:type="spellEnd"/>
      <w:r>
        <w:t>) I think we’d need to drop a whole aspect of the study (probably the species richness stuff</w:t>
      </w:r>
      <w:r w:rsidR="00192EB6">
        <w:t xml:space="preserve"> or the exotic </w:t>
      </w:r>
      <w:proofErr w:type="spellStart"/>
      <w:r w:rsidR="00192EB6">
        <w:t>spp</w:t>
      </w:r>
      <w:proofErr w:type="spellEnd"/>
      <w:r>
        <w:t>) which would be such a shame. I have made suggestions about where we could potentially make some cuts, but they don’t really add up to the kinds of word count we’d need for a shorter style.</w:t>
      </w:r>
    </w:p>
  </w:comment>
  <w:comment w:id="2" w:author="Referee" w:date="2015-08-05T08:17:00Z" w:initials="R">
    <w:p w14:paraId="60D6B470" w14:textId="09AF10B8" w:rsidR="007E7D39" w:rsidRDefault="007E7D39">
      <w:pPr>
        <w:pStyle w:val="CommentText"/>
      </w:pPr>
      <w:r>
        <w:rPr>
          <w:rStyle w:val="CommentReference"/>
        </w:rPr>
        <w:annotationRef/>
      </w:r>
      <w:r>
        <w:t xml:space="preserve"> </w:t>
      </w:r>
    </w:p>
  </w:comment>
  <w:comment w:id="18" w:author="Referee" w:date="2015-08-04T07:34:00Z" w:initials="R">
    <w:p w14:paraId="1C7C9260" w14:textId="3DDF0215" w:rsidR="007E7D39" w:rsidRDefault="007E7D39">
      <w:pPr>
        <w:pStyle w:val="CommentText"/>
      </w:pPr>
      <w:r>
        <w:rPr>
          <w:rStyle w:val="CommentReference"/>
        </w:rPr>
        <w:annotationRef/>
      </w:r>
      <w:r>
        <w:t>I think this needs a hyphen</w:t>
      </w:r>
    </w:p>
  </w:comment>
  <w:comment w:id="20" w:author="Referee" w:date="2015-08-04T07:34:00Z" w:initials="R">
    <w:p w14:paraId="2F5FB13A" w14:textId="70CE0963" w:rsidR="007E7D39" w:rsidRDefault="007E7D39">
      <w:pPr>
        <w:pStyle w:val="CommentText"/>
      </w:pPr>
      <w:r>
        <w:rPr>
          <w:rStyle w:val="CommentReference"/>
        </w:rPr>
        <w:annotationRef/>
      </w:r>
      <w:r>
        <w:t xml:space="preserve">Very nice description. </w:t>
      </w:r>
    </w:p>
  </w:comment>
  <w:comment w:id="24" w:author="Faculty of Science" w:date="2015-07-20T13:42:00Z" w:initials="FoS">
    <w:p w14:paraId="41E61261" w14:textId="77777777" w:rsidR="007E7D39" w:rsidRDefault="007E7D39" w:rsidP="00466CD0">
      <w:pPr>
        <w:pStyle w:val="CommentText"/>
      </w:pPr>
      <w:r>
        <w:rPr>
          <w:rStyle w:val="CommentReference"/>
        </w:rPr>
        <w:annotationRef/>
      </w:r>
      <w:r>
        <w:t>“</w:t>
      </w:r>
      <w:proofErr w:type="gramStart"/>
      <w:r>
        <w:t>niche</w:t>
      </w:r>
      <w:proofErr w:type="gramEnd"/>
      <w:r>
        <w:t xml:space="preserve"> opening” (for exotic species)</w:t>
      </w:r>
    </w:p>
  </w:comment>
  <w:comment w:id="27" w:author="Referee" w:date="2015-08-04T07:41:00Z" w:initials="R">
    <w:p w14:paraId="75F7B203" w14:textId="5DC81F15" w:rsidR="007E7D39" w:rsidRDefault="007E7D39">
      <w:pPr>
        <w:pStyle w:val="CommentText"/>
      </w:pPr>
      <w:r>
        <w:rPr>
          <w:rStyle w:val="CommentReference"/>
        </w:rPr>
        <w:annotationRef/>
      </w:r>
      <w:r>
        <w:t xml:space="preserve">I’d be tempted to start the Introduction with this sentence. It is a snappy summation of what you are addressing in the </w:t>
      </w:r>
      <w:proofErr w:type="spellStart"/>
      <w:r>
        <w:t>ms</w:t>
      </w:r>
      <w:proofErr w:type="spellEnd"/>
      <w:r>
        <w:t xml:space="preserve">. Putting it up-front might make the aims of the paper more immediate to the reader… just a suggestion though!   </w:t>
      </w:r>
    </w:p>
  </w:comment>
  <w:comment w:id="48" w:author="Referee" w:date="2015-08-04T07:49:00Z" w:initials="R">
    <w:p w14:paraId="670CC2D2" w14:textId="39DDAC73" w:rsidR="007E7D39" w:rsidRDefault="007E7D39">
      <w:pPr>
        <w:pStyle w:val="CommentText"/>
      </w:pPr>
      <w:r>
        <w:rPr>
          <w:rStyle w:val="CommentReference"/>
        </w:rPr>
        <w:annotationRef/>
      </w:r>
    </w:p>
  </w:comment>
  <w:comment w:id="49" w:author="Referee" w:date="2015-08-04T07:45:00Z" w:initials="R">
    <w:p w14:paraId="02D7D232" w14:textId="6444DF56" w:rsidR="007E7D39" w:rsidRDefault="007E7D39">
      <w:pPr>
        <w:pStyle w:val="CommentText"/>
      </w:pPr>
      <w:r>
        <w:rPr>
          <w:rStyle w:val="CommentReference"/>
        </w:rPr>
        <w:annotationRef/>
      </w:r>
      <w:r>
        <w:t xml:space="preserve">I think you don’t need this information, just the reference. I want to try and help you cut down the text in this section as much as possible (as requested). </w:t>
      </w:r>
    </w:p>
  </w:comment>
  <w:comment w:id="50" w:author="Referee" w:date="2015-08-04T07:46:00Z" w:initials="R">
    <w:p w14:paraId="4138CE9E" w14:textId="32103861" w:rsidR="007E7D39" w:rsidRDefault="007E7D39">
      <w:pPr>
        <w:pStyle w:val="CommentText"/>
      </w:pPr>
      <w:r>
        <w:rPr>
          <w:rStyle w:val="CommentReference"/>
        </w:rPr>
        <w:annotationRef/>
      </w:r>
      <w:r>
        <w:t xml:space="preserve">By stating this it makes it seem like it matters that they are temporally separated (which it does not – the methods would have been the same regardless of timing). I would leave this out and combine it with the next sentence. </w:t>
      </w:r>
    </w:p>
  </w:comment>
  <w:comment w:id="51" w:author="Referee" w:date="2015-08-04T07:47:00Z" w:initials="R">
    <w:p w14:paraId="334FAFB0" w14:textId="14DCA58A" w:rsidR="007E7D39" w:rsidRDefault="007E7D39">
      <w:pPr>
        <w:pStyle w:val="CommentText"/>
      </w:pPr>
      <w:r>
        <w:rPr>
          <w:rStyle w:val="CommentReference"/>
        </w:rPr>
        <w:annotationRef/>
      </w:r>
      <w:r>
        <w:t xml:space="preserve">This could just be a note off the first sentence e.g. (see Arlington et al. 2012 for full details of species sampling). </w:t>
      </w:r>
    </w:p>
  </w:comment>
  <w:comment w:id="52" w:author="Referee" w:date="2015-08-04T07:48:00Z" w:initials="R">
    <w:p w14:paraId="6FC761E4" w14:textId="5E00FD92" w:rsidR="007E7D39" w:rsidRDefault="007E7D39">
      <w:pPr>
        <w:pStyle w:val="CommentText"/>
      </w:pPr>
      <w:r>
        <w:rPr>
          <w:rStyle w:val="CommentReference"/>
        </w:rPr>
        <w:annotationRef/>
      </w:r>
      <w:r>
        <w:t>This there is now a 2015 ref...</w:t>
      </w:r>
    </w:p>
  </w:comment>
  <w:comment w:id="53" w:author="Referee" w:date="2015-08-04T07:49:00Z" w:initials="R">
    <w:p w14:paraId="082D796B" w14:textId="65A87D50" w:rsidR="007E7D39" w:rsidRDefault="007E7D39">
      <w:pPr>
        <w:pStyle w:val="CommentText"/>
      </w:pPr>
      <w:r>
        <w:rPr>
          <w:rStyle w:val="CommentReference"/>
        </w:rPr>
        <w:annotationRef/>
      </w:r>
      <w:r>
        <w:t xml:space="preserve">After getting to the end of this section and reading Study Area I actually think you don’t need this opening paragraph. Most of the details are in (or belong in) the Study Area section. </w:t>
      </w:r>
    </w:p>
  </w:comment>
  <w:comment w:id="57" w:author="Referee" w:date="2015-08-04T07:52:00Z" w:initials="R">
    <w:p w14:paraId="2C93E258" w14:textId="249BEA53" w:rsidR="007E7D39" w:rsidRDefault="007E7D39">
      <w:pPr>
        <w:pStyle w:val="CommentText"/>
      </w:pPr>
      <w:r>
        <w:rPr>
          <w:rStyle w:val="CommentReference"/>
        </w:rPr>
        <w:annotationRef/>
      </w:r>
      <w:r>
        <w:t xml:space="preserve">Might be useful to give a km2 estimate of the size of the study area here – it’s easier for a reader to visualise than degrees. </w:t>
      </w:r>
    </w:p>
  </w:comment>
  <w:comment w:id="76" w:author="Referee" w:date="2015-08-04T07:55:00Z" w:initials="R">
    <w:p w14:paraId="35FB40E6" w14:textId="3A40969B" w:rsidR="007E7D39" w:rsidRDefault="007E7D39">
      <w:pPr>
        <w:pStyle w:val="CommentText"/>
      </w:pPr>
      <w:r>
        <w:rPr>
          <w:rStyle w:val="CommentReference"/>
        </w:rPr>
        <w:annotationRef/>
      </w:r>
      <w:r>
        <w:t>Repetitive of earlier sections</w:t>
      </w:r>
    </w:p>
  </w:comment>
  <w:comment w:id="77" w:author="Referee" w:date="2015-08-04T07:56:00Z" w:initials="R">
    <w:p w14:paraId="5ADE89E7" w14:textId="6379ACE2" w:rsidR="007E7D39" w:rsidRDefault="007E7D39">
      <w:pPr>
        <w:pStyle w:val="CommentText"/>
      </w:pPr>
      <w:r>
        <w:rPr>
          <w:rStyle w:val="CommentReference"/>
        </w:rPr>
        <w:annotationRef/>
      </w:r>
      <w:r>
        <w:t xml:space="preserve">Wrong word here I think. This will be scale dependent. </w:t>
      </w:r>
    </w:p>
  </w:comment>
  <w:comment w:id="80" w:author="Referee" w:date="2015-08-04T07:59:00Z" w:initials="R">
    <w:p w14:paraId="277F9EF5" w14:textId="0464D68B" w:rsidR="007E7D39" w:rsidRDefault="007E7D39">
      <w:pPr>
        <w:pStyle w:val="CommentText"/>
      </w:pPr>
      <w:r>
        <w:rPr>
          <w:rStyle w:val="CommentReference"/>
        </w:rPr>
        <w:annotationRef/>
      </w:r>
      <w:r>
        <w:t xml:space="preserve">This section seems quite long, especially given that it has (presumably) been described in the report already. Could the details be put in a Supplementary instead?  </w:t>
      </w:r>
    </w:p>
  </w:comment>
  <w:comment w:id="206" w:author="Faculty of Science" w:date="2015-08-01T12:01:00Z" w:initials="FoS">
    <w:p w14:paraId="325BE5F6" w14:textId="77777777" w:rsidR="007E7D39" w:rsidRDefault="007E7D39" w:rsidP="00466CD0">
      <w:pPr>
        <w:pStyle w:val="CommentText"/>
      </w:pPr>
      <w:r>
        <w:rPr>
          <w:rStyle w:val="CommentReference"/>
        </w:rPr>
        <w:annotationRef/>
      </w:r>
      <w:r>
        <w:t>Will add a data bibliography too</w:t>
      </w:r>
    </w:p>
  </w:comment>
  <w:comment w:id="246" w:author="Faculty of Science" w:date="2015-08-03T14:27:00Z" w:initials="FoS">
    <w:p w14:paraId="72A78B08" w14:textId="77777777" w:rsidR="007E7D39" w:rsidRDefault="007E7D39" w:rsidP="00E64258">
      <w:pPr>
        <w:pStyle w:val="CommentText"/>
      </w:pPr>
      <w:r>
        <w:rPr>
          <w:rStyle w:val="CommentReference"/>
        </w:rPr>
        <w:annotationRef/>
      </w:r>
      <w:r>
        <w:t xml:space="preserve">Refs are Mason 2012 – Mason, N.W.H., Richardson, S.J., </w:t>
      </w:r>
      <w:proofErr w:type="spellStart"/>
      <w:r>
        <w:t>Peltzer</w:t>
      </w:r>
      <w:proofErr w:type="spellEnd"/>
      <w:r>
        <w:t xml:space="preserve">, </w:t>
      </w:r>
      <w:proofErr w:type="spellStart"/>
      <w:r>
        <w:t>D.A.</w:t>
      </w:r>
      <w:proofErr w:type="gramStart"/>
      <w:r>
        <w:t>,Wardle</w:t>
      </w:r>
      <w:proofErr w:type="spellEnd"/>
      <w:proofErr w:type="gramEnd"/>
      <w:r>
        <w:t>, D.A., de Bello, F.&amp;</w:t>
      </w:r>
      <w:proofErr w:type="spellStart"/>
      <w:r>
        <w:t>Allen,R.B</w:t>
      </w:r>
      <w:proofErr w:type="spellEnd"/>
      <w:r>
        <w:t>. 2012.Changes in co-</w:t>
      </w:r>
      <w:proofErr w:type="spellStart"/>
      <w:r>
        <w:t>existencemecha</w:t>
      </w:r>
      <w:proofErr w:type="spellEnd"/>
      <w:r>
        <w:t xml:space="preserve">- </w:t>
      </w:r>
      <w:proofErr w:type="spellStart"/>
      <w:r>
        <w:t>nisms</w:t>
      </w:r>
      <w:proofErr w:type="spellEnd"/>
      <w:r>
        <w:t xml:space="preserve"> along a long-term soil </w:t>
      </w:r>
      <w:proofErr w:type="spellStart"/>
      <w:r>
        <w:t>chronosequence</w:t>
      </w:r>
      <w:proofErr w:type="spellEnd"/>
      <w:r>
        <w:t xml:space="preserve"> revealed by functional trait diversity. Journal of Ecology 100: 678–689.</w:t>
      </w:r>
    </w:p>
    <w:p w14:paraId="2EA3985E" w14:textId="208DA4C6" w:rsidR="007E7D39" w:rsidRDefault="007E7D39" w:rsidP="00E64258">
      <w:pPr>
        <w:pStyle w:val="CommentText"/>
      </w:pPr>
      <w:proofErr w:type="spellStart"/>
      <w:r>
        <w:t>Mouchet</w:t>
      </w:r>
      <w:proofErr w:type="spellEnd"/>
      <w:r>
        <w:t>,</w:t>
      </w:r>
    </w:p>
    <w:p w14:paraId="52E7C97F" w14:textId="1D47E710" w:rsidR="007E7D39" w:rsidRDefault="007E7D39">
      <w:pPr>
        <w:pStyle w:val="CommentText"/>
      </w:pPr>
      <w:r>
        <w:t xml:space="preserve">And </w:t>
      </w:r>
      <w:proofErr w:type="spellStart"/>
      <w:r w:rsidRPr="00E64258">
        <w:t>Pavoine</w:t>
      </w:r>
      <w:proofErr w:type="spellEnd"/>
      <w:r w:rsidRPr="00E64258">
        <w:t xml:space="preserve">, S. &amp; </w:t>
      </w:r>
      <w:proofErr w:type="spellStart"/>
      <w:r w:rsidRPr="00E64258">
        <w:t>Bonsall</w:t>
      </w:r>
      <w:proofErr w:type="spellEnd"/>
      <w:r w:rsidRPr="00E64258">
        <w:t>, M.B. 2010. Measuring biodiversity to explain community assembly: a unified approach. Biological Reviews 4: 792–812.</w:t>
      </w:r>
    </w:p>
  </w:comment>
  <w:comment w:id="247" w:author="Referee" w:date="2015-08-04T08:08:00Z" w:initials="R">
    <w:p w14:paraId="04F33181" w14:textId="47DA51D8" w:rsidR="007E7D39" w:rsidRDefault="007E7D39">
      <w:pPr>
        <w:pStyle w:val="CommentText"/>
      </w:pPr>
      <w:r>
        <w:rPr>
          <w:rStyle w:val="CommentReference"/>
        </w:rPr>
        <w:annotationRef/>
      </w:r>
      <w:r>
        <w:t xml:space="preserve">Yes – they need to be added. </w:t>
      </w:r>
    </w:p>
  </w:comment>
  <w:comment w:id="251" w:author="Referee" w:date="2015-08-04T08:08:00Z" w:initials="R">
    <w:p w14:paraId="1D82B439" w14:textId="29A17736" w:rsidR="007E7D39" w:rsidRDefault="007E7D39">
      <w:pPr>
        <w:pStyle w:val="CommentText"/>
      </w:pPr>
      <w:r>
        <w:rPr>
          <w:rStyle w:val="CommentReference"/>
        </w:rPr>
        <w:annotationRef/>
      </w:r>
      <w:r>
        <w:t xml:space="preserve">This doesn’t follow-on logically as you’ve been discussing </w:t>
      </w:r>
      <w:proofErr w:type="spellStart"/>
      <w:r>
        <w:t>FDiv</w:t>
      </w:r>
      <w:proofErr w:type="spellEnd"/>
      <w:r>
        <w:t xml:space="preserve">, not </w:t>
      </w:r>
      <w:proofErr w:type="spellStart"/>
      <w:r>
        <w:t>FDis</w:t>
      </w:r>
      <w:proofErr w:type="spellEnd"/>
      <w:r>
        <w:t xml:space="preserve">. You didn’t use </w:t>
      </w:r>
      <w:proofErr w:type="spellStart"/>
      <w:r>
        <w:t>FDiv</w:t>
      </w:r>
      <w:proofErr w:type="spellEnd"/>
      <w:r>
        <w:t xml:space="preserve">, am I correct? </w:t>
      </w:r>
    </w:p>
  </w:comment>
  <w:comment w:id="250" w:author="Referee" w:date="2015-08-04T08:10:00Z" w:initials="R">
    <w:p w14:paraId="0540DE35" w14:textId="273F4055" w:rsidR="007E7D39" w:rsidRDefault="007E7D39">
      <w:pPr>
        <w:pStyle w:val="CommentText"/>
      </w:pPr>
      <w:r>
        <w:rPr>
          <w:rStyle w:val="CommentReference"/>
        </w:rPr>
        <w:annotationRef/>
      </w:r>
      <w:r>
        <w:t xml:space="preserve">This section is very nicely written. </w:t>
      </w:r>
    </w:p>
  </w:comment>
  <w:comment w:id="258" w:author="Faculty of Science" w:date="2015-08-01T12:38:00Z" w:initials="FoS">
    <w:p w14:paraId="17D429F7" w14:textId="77777777" w:rsidR="007E7D39" w:rsidRDefault="007E7D39" w:rsidP="00466CD0">
      <w:pPr>
        <w:pStyle w:val="CommentText"/>
      </w:pPr>
      <w:r>
        <w:rPr>
          <w:rStyle w:val="CommentReference"/>
        </w:rPr>
        <w:annotationRef/>
      </w:r>
      <w:r>
        <w:t xml:space="preserve">How many total </w:t>
      </w:r>
      <w:proofErr w:type="spellStart"/>
      <w:r>
        <w:t>spp</w:t>
      </w:r>
      <w:proofErr w:type="spellEnd"/>
      <w:r>
        <w:t xml:space="preserve"> and how many exotics were present? Maybe this should go further up?</w:t>
      </w:r>
    </w:p>
  </w:comment>
  <w:comment w:id="259" w:author="Referee" w:date="2015-08-04T08:11:00Z" w:initials="R">
    <w:p w14:paraId="002E7EB6" w14:textId="637BE0FE" w:rsidR="007E7D39" w:rsidRDefault="007E7D39">
      <w:pPr>
        <w:pStyle w:val="CommentText"/>
      </w:pPr>
      <w:r>
        <w:rPr>
          <w:rStyle w:val="CommentReference"/>
        </w:rPr>
        <w:annotationRef/>
      </w:r>
      <w:r>
        <w:t>I think it should go elsewhere (not in the traits section)</w:t>
      </w:r>
    </w:p>
  </w:comment>
  <w:comment w:id="262" w:author="Referee" w:date="2015-08-04T08:17:00Z" w:initials="R">
    <w:p w14:paraId="08E87EA1" w14:textId="52086C19" w:rsidR="007E7D39" w:rsidRDefault="007E7D39">
      <w:pPr>
        <w:pStyle w:val="CommentText"/>
      </w:pPr>
      <w:r>
        <w:rPr>
          <w:rStyle w:val="CommentReference"/>
        </w:rPr>
        <w:annotationRef/>
      </w:r>
      <w:r>
        <w:t>You could clarify that it was based on multiple regression, too</w:t>
      </w:r>
    </w:p>
  </w:comment>
  <w:comment w:id="263" w:author="Faculty of Science" w:date="2015-06-26T12:47:00Z" w:initials="FoS">
    <w:p w14:paraId="415AB9BA" w14:textId="6E665B83" w:rsidR="007E7D39" w:rsidRDefault="007E7D39" w:rsidP="00466CD0">
      <w:pPr>
        <w:pStyle w:val="CommentText"/>
      </w:pPr>
      <w:r>
        <w:rPr>
          <w:rStyle w:val="CommentReference"/>
        </w:rPr>
        <w:annotationRef/>
      </w:r>
      <w:r>
        <w:t>Be consistent – hydrology vs flow regime?</w:t>
      </w:r>
    </w:p>
  </w:comment>
  <w:comment w:id="264" w:author="Referee" w:date="2015-08-04T08:12:00Z" w:initials="R">
    <w:p w14:paraId="22734AD8" w14:textId="181611B2" w:rsidR="007E7D39" w:rsidRDefault="007E7D39">
      <w:pPr>
        <w:pStyle w:val="CommentText"/>
      </w:pPr>
      <w:r>
        <w:rPr>
          <w:rStyle w:val="CommentReference"/>
        </w:rPr>
        <w:annotationRef/>
      </w:r>
      <w:r>
        <w:t xml:space="preserve">Your choice – I don’t know the literature well enough to pick </w:t>
      </w:r>
    </w:p>
  </w:comment>
  <w:comment w:id="267" w:author="Referee" w:date="2015-08-04T08:13:00Z" w:initials="R">
    <w:p w14:paraId="743350F1" w14:textId="77777777" w:rsidR="007E7D39" w:rsidRDefault="007E7D39">
      <w:pPr>
        <w:pStyle w:val="CommentText"/>
      </w:pPr>
      <w:r>
        <w:rPr>
          <w:rStyle w:val="CommentReference"/>
        </w:rPr>
        <w:annotationRef/>
      </w:r>
      <w:r>
        <w:t xml:space="preserve">I had a hard time following this procedure. </w:t>
      </w:r>
    </w:p>
    <w:p w14:paraId="7A47CD22" w14:textId="77777777" w:rsidR="007E7D39" w:rsidRDefault="007E7D39">
      <w:pPr>
        <w:pStyle w:val="CommentText"/>
      </w:pPr>
    </w:p>
    <w:p w14:paraId="2F9586B1" w14:textId="428FB2B5" w:rsidR="007E7D39" w:rsidRDefault="007E7D39" w:rsidP="001410E4">
      <w:pPr>
        <w:pStyle w:val="CommentText"/>
        <w:numPr>
          <w:ilvl w:val="0"/>
          <w:numId w:val="2"/>
        </w:numPr>
      </w:pPr>
      <w:r>
        <w:t xml:space="preserve">Were the minimal OLS regression models multiple or single variable to start with. I assume multiple? </w:t>
      </w:r>
    </w:p>
    <w:p w14:paraId="1DC795F5" w14:textId="5E05F9F2" w:rsidR="007E7D39" w:rsidRDefault="007E7D39" w:rsidP="001410E4">
      <w:pPr>
        <w:pStyle w:val="CommentText"/>
        <w:numPr>
          <w:ilvl w:val="0"/>
          <w:numId w:val="2"/>
        </w:numPr>
      </w:pPr>
      <w:r>
        <w:t xml:space="preserve"> Why are they then described as univariate? “</w:t>
      </w:r>
      <w:r w:rsidRPr="00371BA9">
        <w:t xml:space="preserve">variance explained by these univariate </w:t>
      </w:r>
      <w:r>
        <w:rPr>
          <w:rStyle w:val="CommentReference"/>
        </w:rPr>
        <w:annotationRef/>
      </w:r>
      <w:r w:rsidRPr="00371BA9">
        <w:t>models</w:t>
      </w:r>
      <w:r>
        <w:t>”</w:t>
      </w:r>
    </w:p>
    <w:p w14:paraId="13F3FEF0" w14:textId="77777777" w:rsidR="007E7D39" w:rsidRDefault="007E7D39">
      <w:pPr>
        <w:pStyle w:val="CommentText"/>
      </w:pPr>
    </w:p>
    <w:p w14:paraId="21B18905" w14:textId="2200E5C8" w:rsidR="007E7D39" w:rsidRDefault="007E7D39">
      <w:pPr>
        <w:pStyle w:val="CommentText"/>
      </w:pPr>
      <w:r>
        <w:t xml:space="preserve">Also, a small thing, but you probably can’t use dot-points here (although it seems logical to do it). Journals just don’t like it in my experience. </w:t>
      </w:r>
    </w:p>
  </w:comment>
  <w:comment w:id="269" w:author="Referee" w:date="2015-08-04T08:17:00Z" w:initials="R">
    <w:p w14:paraId="268DE226" w14:textId="55947F5A" w:rsidR="007E7D39" w:rsidRDefault="007E7D39">
      <w:pPr>
        <w:pStyle w:val="CommentText"/>
      </w:pPr>
      <w:r>
        <w:rPr>
          <w:rStyle w:val="CommentReference"/>
        </w:rPr>
        <w:annotationRef/>
      </w:r>
      <w:r>
        <w:t xml:space="preserve">Might help to add the number of </w:t>
      </w:r>
      <w:proofErr w:type="spellStart"/>
      <w:r>
        <w:t>vars</w:t>
      </w:r>
      <w:proofErr w:type="spellEnd"/>
      <w:r>
        <w:t xml:space="preserve"> here?</w:t>
      </w:r>
    </w:p>
  </w:comment>
  <w:comment w:id="272" w:author="Referee" w:date="2015-08-04T08:19:00Z" w:initials="R">
    <w:p w14:paraId="2FE45C8D" w14:textId="53C72A5F" w:rsidR="007E7D39" w:rsidRDefault="007E7D39">
      <w:pPr>
        <w:pStyle w:val="CommentText"/>
      </w:pPr>
      <w:r>
        <w:rPr>
          <w:rStyle w:val="CommentReference"/>
        </w:rPr>
        <w:annotationRef/>
      </w:r>
      <w:r>
        <w:t xml:space="preserve">In what sense ae they univariate? </w:t>
      </w:r>
    </w:p>
  </w:comment>
  <w:comment w:id="287" w:author="Referee" w:date="2015-08-04T08:44:00Z" w:initials="R">
    <w:p w14:paraId="4ECFA3D7" w14:textId="4195034C" w:rsidR="007E7D39" w:rsidRDefault="007E7D39">
      <w:pPr>
        <w:pStyle w:val="CommentText"/>
      </w:pPr>
      <w:r>
        <w:rPr>
          <w:rStyle w:val="CommentReference"/>
        </w:rPr>
        <w:annotationRef/>
      </w:r>
      <w:r>
        <w:t xml:space="preserve">I would start this section with this paragraph. There are lots of results to get through, but I think you should put the most important ones up front. </w:t>
      </w:r>
    </w:p>
  </w:comment>
  <w:comment w:id="289" w:author="Referee" w:date="2015-08-04T08:47:00Z" w:initials="R">
    <w:p w14:paraId="0CAC4DC9" w14:textId="03DBFE93" w:rsidR="007E7D39" w:rsidRDefault="007E7D39">
      <w:pPr>
        <w:pStyle w:val="CommentText"/>
      </w:pPr>
      <w:r>
        <w:rPr>
          <w:rStyle w:val="CommentReference"/>
        </w:rPr>
        <w:annotationRef/>
      </w:r>
      <w:r>
        <w:t xml:space="preserve">Or alternatively, this could start the section with the paragraphs above as a follow-on. I just find that when there are lots of </w:t>
      </w:r>
      <w:proofErr w:type="spellStart"/>
      <w:r>
        <w:t>vars</w:t>
      </w:r>
      <w:proofErr w:type="spellEnd"/>
      <w:r>
        <w:t xml:space="preserve"> and results it helps to be very up-front with the most important findings and then to get into the detail. Currently, the Results are structured the opposite way with all the details first and then the line about unsupported hypotheses.  </w:t>
      </w:r>
    </w:p>
  </w:comment>
  <w:comment w:id="322" w:author="Referee" w:date="2015-08-05T08:46:00Z" w:initials="R">
    <w:p w14:paraId="1B2C6EFF" w14:textId="65D72268" w:rsidR="004E264D" w:rsidRDefault="004E264D">
      <w:pPr>
        <w:pStyle w:val="CommentText"/>
      </w:pPr>
      <w:r>
        <w:rPr>
          <w:rStyle w:val="CommentReference"/>
        </w:rPr>
        <w:annotationRef/>
      </w:r>
      <w:r>
        <w:t>I think the inclusion of some subheadings within the discussion would really help the reader keep track</w:t>
      </w:r>
    </w:p>
  </w:comment>
  <w:comment w:id="330" w:author="Faculty of Science" w:date="2015-07-23T15:31:00Z" w:initials="FoS">
    <w:p w14:paraId="58364C68" w14:textId="77777777" w:rsidR="007E7D39" w:rsidRDefault="007E7D39" w:rsidP="00466CD0">
      <w:pPr>
        <w:pStyle w:val="CommentText"/>
      </w:pPr>
      <w:r>
        <w:rPr>
          <w:rStyle w:val="CommentReference"/>
        </w:rPr>
        <w:annotationRef/>
      </w:r>
      <w:r>
        <w:t>Tense changes. Does this work?</w:t>
      </w:r>
    </w:p>
  </w:comment>
  <w:comment w:id="331" w:author="Referee" w:date="2015-08-05T08:31:00Z" w:initials="R">
    <w:p w14:paraId="2C8422AC" w14:textId="7BD271EF" w:rsidR="006F4420" w:rsidRDefault="006F4420">
      <w:pPr>
        <w:pStyle w:val="CommentText"/>
      </w:pPr>
      <w:r>
        <w:rPr>
          <w:rStyle w:val="CommentReference"/>
        </w:rPr>
        <w:annotationRef/>
      </w:r>
      <w:r>
        <w:t>I’ve made a suggestion here about the sentences which might help.</w:t>
      </w:r>
    </w:p>
    <w:p w14:paraId="6575A288" w14:textId="77777777" w:rsidR="006F4420" w:rsidRDefault="006F4420">
      <w:pPr>
        <w:pStyle w:val="CommentText"/>
      </w:pPr>
    </w:p>
    <w:p w14:paraId="6CE9340A" w14:textId="7F5FD5C0" w:rsidR="006F4420" w:rsidRDefault="009D4315">
      <w:pPr>
        <w:pStyle w:val="CommentText"/>
      </w:pPr>
      <w:r>
        <w:t>More broadly</w:t>
      </w:r>
      <w:r w:rsidR="006F4420">
        <w:t xml:space="preserve">, if the answer to this question is in your mind ‘yes’ then perhaps a better construction is: </w:t>
      </w:r>
    </w:p>
    <w:p w14:paraId="15800EEC" w14:textId="77777777" w:rsidR="006F4420" w:rsidRDefault="006F4420">
      <w:pPr>
        <w:pStyle w:val="CommentText"/>
      </w:pPr>
    </w:p>
    <w:p w14:paraId="7F1F8FB0" w14:textId="6252F6F6" w:rsidR="006F4420" w:rsidRDefault="006F4420">
      <w:pPr>
        <w:pStyle w:val="CommentText"/>
      </w:pPr>
      <w:r>
        <w:t xml:space="preserve">“Despite the substantial overlap in explanatory power between flow regimes, climate and </w:t>
      </w:r>
      <w:proofErr w:type="gramStart"/>
      <w:r>
        <w:t>soils  we</w:t>
      </w:r>
      <w:proofErr w:type="gramEnd"/>
      <w:r>
        <w:t xml:space="preserve"> believe it is possible to attribute flow regime as the dominant control on diversity. Three lines of evidence support this…”</w:t>
      </w:r>
    </w:p>
    <w:p w14:paraId="23D927DE" w14:textId="77777777" w:rsidR="006F4420" w:rsidRDefault="006F4420">
      <w:pPr>
        <w:pStyle w:val="CommentText"/>
      </w:pPr>
    </w:p>
    <w:p w14:paraId="5CDB23B9" w14:textId="0FBCD184" w:rsidR="006F4420" w:rsidRDefault="006F4420">
      <w:pPr>
        <w:pStyle w:val="CommentText"/>
      </w:pPr>
      <w:r>
        <w:t>Or something like that. The current structure means the reader has to hold the premise front-of-mind when reading, which can be distracting. (</w:t>
      </w:r>
      <w:proofErr w:type="gramStart"/>
      <w:r>
        <w:t>as</w:t>
      </w:r>
      <w:proofErr w:type="gramEnd"/>
      <w:r>
        <w:t xml:space="preserve"> always, just a suggestion so take it or leave it!)</w:t>
      </w:r>
    </w:p>
  </w:comment>
  <w:comment w:id="334" w:author="Referee" w:date="2015-08-05T08:38:00Z" w:initials="R">
    <w:p w14:paraId="1A982C93" w14:textId="69E27D9D" w:rsidR="009D4315" w:rsidRDefault="009D4315">
      <w:pPr>
        <w:pStyle w:val="CommentText"/>
      </w:pPr>
      <w:r>
        <w:rPr>
          <w:rStyle w:val="CommentReference"/>
        </w:rPr>
        <w:annotationRef/>
      </w:r>
      <w:r>
        <w:t xml:space="preserve">Wrote my previous comment before I made it here! Whoops. </w:t>
      </w:r>
    </w:p>
  </w:comment>
  <w:comment w:id="337" w:author="Referee" w:date="2015-08-05T08:41:00Z" w:initials="R">
    <w:p w14:paraId="7E31D4F6" w14:textId="71769843" w:rsidR="009D4315" w:rsidRDefault="009D4315">
      <w:pPr>
        <w:pStyle w:val="CommentText"/>
      </w:pPr>
      <w:r>
        <w:rPr>
          <w:rStyle w:val="CommentReference"/>
        </w:rPr>
        <w:annotationRef/>
      </w:r>
      <w:r>
        <w:t>This is a nice clear statement of your findings and may be better suited as the last sentence of the first para in the Discussion</w:t>
      </w:r>
    </w:p>
  </w:comment>
  <w:comment w:id="342" w:author="Referee" w:date="2015-08-05T08:44:00Z" w:initials="R">
    <w:p w14:paraId="6AB07BE6" w14:textId="584156E0" w:rsidR="009D4315" w:rsidRDefault="009D4315">
      <w:pPr>
        <w:pStyle w:val="CommentText"/>
      </w:pPr>
      <w:r>
        <w:rPr>
          <w:rStyle w:val="CommentReference"/>
        </w:rPr>
        <w:annotationRef/>
      </w:r>
      <w:r>
        <w:t xml:space="preserve">Note sure that this sentence follows logically here. </w:t>
      </w:r>
    </w:p>
  </w:comment>
  <w:comment w:id="344" w:author="Faculty of Science" w:date="2015-08-03T17:55:00Z" w:initials="FoS">
    <w:p w14:paraId="5DAEBC3F" w14:textId="137893CE" w:rsidR="009D4315" w:rsidRDefault="007E7D39">
      <w:pPr>
        <w:pStyle w:val="CommentText"/>
      </w:pPr>
      <w:r>
        <w:rPr>
          <w:rStyle w:val="CommentReference"/>
        </w:rPr>
        <w:annotationRef/>
      </w:r>
      <w:r>
        <w:t>Keep this?</w:t>
      </w:r>
    </w:p>
  </w:comment>
  <w:comment w:id="345" w:author="Referee" w:date="2015-08-05T08:45:00Z" w:initials="R">
    <w:p w14:paraId="13CB144A" w14:textId="6440E8DD" w:rsidR="009D4315" w:rsidRDefault="009D4315">
      <w:pPr>
        <w:pStyle w:val="CommentText"/>
      </w:pPr>
      <w:r>
        <w:rPr>
          <w:rStyle w:val="CommentReference"/>
        </w:rPr>
        <w:annotationRef/>
      </w:r>
      <w:r>
        <w:t xml:space="preserve">I don’t see why not. I think it is very relevant. </w:t>
      </w:r>
    </w:p>
  </w:comment>
  <w:comment w:id="352" w:author="Referee" w:date="2015-08-05T10:52:00Z" w:initials="R">
    <w:p w14:paraId="70836E50" w14:textId="1766534E" w:rsidR="006F6F07" w:rsidRDefault="006F6F07">
      <w:pPr>
        <w:pStyle w:val="CommentText"/>
      </w:pPr>
      <w:r>
        <w:rPr>
          <w:rStyle w:val="CommentReference"/>
        </w:rPr>
        <w:annotationRef/>
      </w:r>
      <w:r>
        <w:t xml:space="preserve">I’ve concentrated on this section as it’s the bit I know most about. </w:t>
      </w:r>
    </w:p>
  </w:comment>
  <w:comment w:id="366" w:author="Faculty of Science" w:date="2015-08-03T17:58:00Z" w:initials="FoS">
    <w:p w14:paraId="525DC496" w14:textId="1FD91594" w:rsidR="007E7D39" w:rsidRDefault="007E7D39">
      <w:pPr>
        <w:pStyle w:val="CommentText"/>
      </w:pPr>
      <w:r>
        <w:rPr>
          <w:rStyle w:val="CommentReference"/>
        </w:rPr>
        <w:annotationRef/>
      </w:r>
      <w:r>
        <w:t>Need a better ref for this</w:t>
      </w:r>
    </w:p>
  </w:comment>
  <w:comment w:id="367" w:author="Referee" w:date="2015-08-05T08:52:00Z" w:initials="R">
    <w:p w14:paraId="2868078F" w14:textId="4BA8FA09" w:rsidR="004E264D" w:rsidRDefault="004E264D">
      <w:pPr>
        <w:pStyle w:val="CommentText"/>
        <w:rPr>
          <w:lang w:val="en-US"/>
        </w:rPr>
      </w:pPr>
      <w:r>
        <w:rPr>
          <w:rStyle w:val="CommentReference"/>
        </w:rPr>
        <w:annotationRef/>
      </w:r>
      <w:r>
        <w:t>Yeah – not sure I have ever seen small leaves in reference to variable environments. Our global leaf size project shows that “</w:t>
      </w:r>
      <w:r w:rsidRPr="004E264D">
        <w:rPr>
          <w:lang w:val="en-US"/>
        </w:rPr>
        <w:t>smaller-leaved species typify hot, sunny environments only when arid</w:t>
      </w:r>
      <w:r>
        <w:rPr>
          <w:lang w:val="en-US"/>
        </w:rPr>
        <w:t>”. This is unpublished, but you could pers. Comm. It to Ian if you get stuck for a ref. (?)</w:t>
      </w:r>
    </w:p>
    <w:p w14:paraId="1420DC1D" w14:textId="77777777" w:rsidR="004E264D" w:rsidRDefault="004E264D">
      <w:pPr>
        <w:pStyle w:val="CommentText"/>
      </w:pPr>
    </w:p>
  </w:comment>
  <w:comment w:id="369" w:author="Referee" w:date="2015-08-05T10:53:00Z" w:initials="R">
    <w:p w14:paraId="263EB6CF" w14:textId="350EC199" w:rsidR="00192EB6" w:rsidRDefault="00192EB6">
      <w:pPr>
        <w:pStyle w:val="CommentText"/>
      </w:pPr>
      <w:r>
        <w:rPr>
          <w:rStyle w:val="CommentReference"/>
        </w:rPr>
        <w:annotationRef/>
      </w:r>
      <w:r>
        <w:t>This needs to be its own paragraph I think</w:t>
      </w:r>
    </w:p>
  </w:comment>
  <w:comment w:id="372" w:author="Referee" w:date="2015-08-05T08:55:00Z" w:initials="R">
    <w:p w14:paraId="3743A947" w14:textId="59430859" w:rsidR="004E264D" w:rsidRDefault="004E264D">
      <w:pPr>
        <w:pStyle w:val="CommentText"/>
      </w:pPr>
      <w:r>
        <w:rPr>
          <w:rStyle w:val="CommentReference"/>
        </w:rPr>
        <w:annotationRef/>
      </w:r>
      <w:r>
        <w:t xml:space="preserve">Needs a hyphen and you probably need to add the authority here, too. Check it has not been renamed to </w:t>
      </w:r>
      <w:proofErr w:type="spellStart"/>
      <w:r>
        <w:t>Dolichandra</w:t>
      </w:r>
      <w:proofErr w:type="spellEnd"/>
      <w:r>
        <w:t xml:space="preserve"> unguis-</w:t>
      </w:r>
      <w:proofErr w:type="spellStart"/>
      <w:r>
        <w:t>cati</w:t>
      </w:r>
      <w:proofErr w:type="spellEnd"/>
      <w:r>
        <w:t xml:space="preserve"> as well. </w:t>
      </w:r>
    </w:p>
  </w:comment>
  <w:comment w:id="374" w:author="Referee" w:date="2015-08-05T10:54:00Z" w:initials="R">
    <w:p w14:paraId="4FC5BE4C" w14:textId="0B0EF036" w:rsidR="00192EB6" w:rsidRDefault="00192EB6">
      <w:pPr>
        <w:pStyle w:val="CommentText"/>
      </w:pPr>
      <w:r>
        <w:rPr>
          <w:rStyle w:val="CommentReference"/>
        </w:rPr>
        <w:annotationRef/>
      </w:r>
      <w:r>
        <w:t xml:space="preserve">The wood would not be dense (as a rule of thumb, lianas have low density wood as they don’t need to make structural support. They are essentially ‘hoses’ which transport water from soil to canopy. I am not convinced by this argument – let’s talk some more about it. </w:t>
      </w:r>
    </w:p>
  </w:comment>
  <w:comment w:id="375" w:author="Referee" w:date="2015-08-05T08:56:00Z" w:initials="R">
    <w:p w14:paraId="0106F7DC" w14:textId="57220415" w:rsidR="00537666" w:rsidRDefault="00537666">
      <w:pPr>
        <w:pStyle w:val="CommentText"/>
      </w:pPr>
      <w:r>
        <w:rPr>
          <w:rStyle w:val="CommentReference"/>
        </w:rPr>
        <w:annotationRef/>
      </w:r>
      <w:r>
        <w:t xml:space="preserve">This is a big stretch, because these authors are talking about dry seasons and are working in rain forests. I think it may be best to leave this out. </w:t>
      </w:r>
    </w:p>
  </w:comment>
  <w:comment w:id="377" w:author="Referee" w:date="2015-08-05T10:59:00Z" w:initials="R">
    <w:p w14:paraId="368F7B67" w14:textId="0529A643" w:rsidR="00192EB6" w:rsidRDefault="00192EB6">
      <w:pPr>
        <w:pStyle w:val="CommentText"/>
      </w:pPr>
      <w:r>
        <w:rPr>
          <w:rStyle w:val="CommentReference"/>
        </w:rPr>
        <w:annotationRef/>
      </w:r>
      <w:r>
        <w:t xml:space="preserve">Note that these are leaflets (it is </w:t>
      </w:r>
      <w:proofErr w:type="spellStart"/>
      <w:r>
        <w:t>bipinnate</w:t>
      </w:r>
      <w:proofErr w:type="spellEnd"/>
      <w:r>
        <w:t>)</w:t>
      </w:r>
    </w:p>
  </w:comment>
  <w:comment w:id="376" w:author="Referee" w:date="2015-08-05T08:58:00Z" w:initials="R">
    <w:p w14:paraId="3171565E" w14:textId="4F0396F1" w:rsidR="00537666" w:rsidRDefault="00537666">
      <w:pPr>
        <w:pStyle w:val="CommentText"/>
      </w:pPr>
      <w:r>
        <w:rPr>
          <w:rStyle w:val="CommentReference"/>
        </w:rPr>
        <w:annotationRef/>
      </w:r>
      <w:r>
        <w:t xml:space="preserve">Are you saying it’s the dense wood and the small leaves that make them dominant? Or the flow regimes that favour these traits? </w:t>
      </w:r>
    </w:p>
  </w:comment>
  <w:comment w:id="379" w:author="Referee" w:date="2015-08-05T11:00:00Z" w:initials="R">
    <w:p w14:paraId="2BE183E5" w14:textId="4E26BD37" w:rsidR="00192EB6" w:rsidRDefault="00192EB6">
      <w:pPr>
        <w:pStyle w:val="CommentText"/>
      </w:pPr>
      <w:r>
        <w:rPr>
          <w:rStyle w:val="CommentReference"/>
        </w:rPr>
        <w:annotationRef/>
      </w:r>
      <w:r>
        <w:t>I am not sure what you mean here. Are you saying it differs from the previously mentioned species? Whilst this is the case, how do trait differences imply that different mechanisms are at play?</w:t>
      </w:r>
    </w:p>
  </w:comment>
  <w:comment w:id="382" w:author="Referee" w:date="2015-08-05T11:03:00Z" w:initials="R">
    <w:p w14:paraId="55C61831" w14:textId="0F13B355" w:rsidR="00A82B78" w:rsidRDefault="00A82B78">
      <w:pPr>
        <w:pStyle w:val="CommentText"/>
      </w:pPr>
      <w:r>
        <w:rPr>
          <w:rStyle w:val="CommentReference"/>
        </w:rPr>
        <w:annotationRef/>
      </w:r>
      <w:r>
        <w:t xml:space="preserve">I’m not sure you’ve made a clear case about why Lantana is considered ruderal and the others are not. </w:t>
      </w:r>
    </w:p>
  </w:comment>
  <w:comment w:id="385" w:author="Referee" w:date="2015-08-05T11:04:00Z" w:initials="R">
    <w:p w14:paraId="2A42FC76" w14:textId="7DDD89DF" w:rsidR="00A82B78" w:rsidRDefault="00A82B78">
      <w:pPr>
        <w:pStyle w:val="CommentText"/>
      </w:pPr>
      <w:r>
        <w:rPr>
          <w:rStyle w:val="CommentReference"/>
        </w:rPr>
        <w:annotationRef/>
      </w:r>
      <w:r>
        <w:t xml:space="preserve">This could be left out or summarised in a single sentence about the potential for interactions – it feels a bit like an apology in its current form! </w:t>
      </w:r>
    </w:p>
  </w:comment>
  <w:comment w:id="391" w:author="Referee" w:date="2015-08-05T11:08:00Z" w:initials="R">
    <w:p w14:paraId="679EC26A" w14:textId="1DF3FFF5" w:rsidR="00A82B78" w:rsidRDefault="00A82B78">
      <w:pPr>
        <w:pStyle w:val="CommentText"/>
      </w:pPr>
      <w:r>
        <w:rPr>
          <w:rStyle w:val="CommentReference"/>
        </w:rPr>
        <w:annotationRef/>
      </w:r>
      <w:r>
        <w:t>Nice conclusion!</w:t>
      </w:r>
    </w:p>
  </w:comment>
  <w:comment w:id="394" w:author="Faculty of Science" w:date="2015-08-03T18:14:00Z" w:initials="FoS">
    <w:p w14:paraId="6B2705D2" w14:textId="2B873AA9" w:rsidR="007E7D39" w:rsidRDefault="007E7D39">
      <w:pPr>
        <w:pStyle w:val="CommentText"/>
      </w:pPr>
      <w:r>
        <w:rPr>
          <w:rStyle w:val="CommentReference"/>
        </w:rPr>
        <w:annotationRef/>
      </w:r>
      <w:r>
        <w:t xml:space="preserve">Please comment, Cassie, Rach. </w:t>
      </w:r>
    </w:p>
  </w:comment>
  <w:comment w:id="395" w:author="Referee" w:date="2015-08-04T08:02:00Z" w:initials="R">
    <w:p w14:paraId="7DE226A7" w14:textId="41B25502" w:rsidR="007E7D39" w:rsidRDefault="007E7D39">
      <w:pPr>
        <w:pStyle w:val="CommentText"/>
      </w:pPr>
      <w:r>
        <w:rPr>
          <w:rStyle w:val="CommentReference"/>
        </w:rPr>
        <w:annotationRef/>
      </w:r>
      <w:r>
        <w:t xml:space="preserve">Ian Wright, Rob </w:t>
      </w:r>
      <w:proofErr w:type="spellStart"/>
      <w:r>
        <w:t>Kooyman</w:t>
      </w:r>
      <w:proofErr w:type="spellEnd"/>
      <w:r>
        <w:t>, for trait data; Stuart for climate and soil data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6D61BD" w15:done="0"/>
  <w15:commentEx w15:paraId="60D6B470" w15:paraIdParent="156D61BD" w15:done="0"/>
  <w15:commentEx w15:paraId="1C7C9260" w15:done="0"/>
  <w15:commentEx w15:paraId="2F5FB13A" w15:done="0"/>
  <w15:commentEx w15:paraId="41E61261" w15:done="0"/>
  <w15:commentEx w15:paraId="75F7B203" w15:done="0"/>
  <w15:commentEx w15:paraId="670CC2D2" w15:done="0"/>
  <w15:commentEx w15:paraId="02D7D232" w15:done="0"/>
  <w15:commentEx w15:paraId="4138CE9E" w15:done="0"/>
  <w15:commentEx w15:paraId="334FAFB0" w15:done="0"/>
  <w15:commentEx w15:paraId="6FC761E4" w15:done="0"/>
  <w15:commentEx w15:paraId="082D796B" w15:done="0"/>
  <w15:commentEx w15:paraId="2C93E258" w15:done="0"/>
  <w15:commentEx w15:paraId="35FB40E6" w15:done="0"/>
  <w15:commentEx w15:paraId="5ADE89E7" w15:done="0"/>
  <w15:commentEx w15:paraId="277F9EF5" w15:done="0"/>
  <w15:commentEx w15:paraId="325BE5F6" w15:done="0"/>
  <w15:commentEx w15:paraId="52E7C97F" w15:done="0"/>
  <w15:commentEx w15:paraId="04F33181" w15:paraIdParent="52E7C97F" w15:done="0"/>
  <w15:commentEx w15:paraId="1D82B439" w15:done="0"/>
  <w15:commentEx w15:paraId="0540DE35" w15:done="0"/>
  <w15:commentEx w15:paraId="17D429F7" w15:done="0"/>
  <w15:commentEx w15:paraId="002E7EB6" w15:paraIdParent="17D429F7" w15:done="0"/>
  <w15:commentEx w15:paraId="08E87EA1" w15:done="0"/>
  <w15:commentEx w15:paraId="415AB9BA" w15:done="0"/>
  <w15:commentEx w15:paraId="22734AD8" w15:paraIdParent="415AB9BA" w15:done="0"/>
  <w15:commentEx w15:paraId="21B18905" w15:done="0"/>
  <w15:commentEx w15:paraId="268DE226" w15:done="0"/>
  <w15:commentEx w15:paraId="2FE45C8D" w15:done="0"/>
  <w15:commentEx w15:paraId="4ECFA3D7" w15:done="0"/>
  <w15:commentEx w15:paraId="0CAC4DC9" w15:done="0"/>
  <w15:commentEx w15:paraId="1B2C6EFF" w15:done="0"/>
  <w15:commentEx w15:paraId="58364C68" w15:done="0"/>
  <w15:commentEx w15:paraId="5CDB23B9" w15:paraIdParent="58364C68" w15:done="0"/>
  <w15:commentEx w15:paraId="1A982C93" w15:done="0"/>
  <w15:commentEx w15:paraId="7E31D4F6" w15:done="0"/>
  <w15:commentEx w15:paraId="6AB07BE6" w15:done="0"/>
  <w15:commentEx w15:paraId="5DAEBC3F" w15:done="0"/>
  <w15:commentEx w15:paraId="13CB144A" w15:paraIdParent="5DAEBC3F" w15:done="0"/>
  <w15:commentEx w15:paraId="70836E50" w15:done="0"/>
  <w15:commentEx w15:paraId="525DC496" w15:done="0"/>
  <w15:commentEx w15:paraId="1420DC1D" w15:paraIdParent="525DC496" w15:done="0"/>
  <w15:commentEx w15:paraId="263EB6CF" w15:done="0"/>
  <w15:commentEx w15:paraId="3743A947" w15:done="0"/>
  <w15:commentEx w15:paraId="4FC5BE4C" w15:done="0"/>
  <w15:commentEx w15:paraId="0106F7DC" w15:done="0"/>
  <w15:commentEx w15:paraId="368F7B67" w15:done="0"/>
  <w15:commentEx w15:paraId="3171565E" w15:done="0"/>
  <w15:commentEx w15:paraId="2BE183E5" w15:done="0"/>
  <w15:commentEx w15:paraId="55C61831" w15:done="0"/>
  <w15:commentEx w15:paraId="2A42FC76" w15:done="0"/>
  <w15:commentEx w15:paraId="679EC26A" w15:done="0"/>
  <w15:commentEx w15:paraId="6B2705D2" w15:done="0"/>
  <w15:commentEx w15:paraId="7DE226A7" w15:paraIdParent="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C353E"/>
    <w:multiLevelType w:val="hybridMultilevel"/>
    <w:tmpl w:val="C0CE47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feree">
    <w15:presenceInfo w15:providerId="None" w15:userId="Referee"/>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7248D"/>
    <w:rsid w:val="000A6C14"/>
    <w:rsid w:val="000B17C7"/>
    <w:rsid w:val="00114C6A"/>
    <w:rsid w:val="001410E4"/>
    <w:rsid w:val="00192EB6"/>
    <w:rsid w:val="00240F10"/>
    <w:rsid w:val="002C6471"/>
    <w:rsid w:val="00311A5D"/>
    <w:rsid w:val="003176B1"/>
    <w:rsid w:val="003433E5"/>
    <w:rsid w:val="00371BA9"/>
    <w:rsid w:val="003F6645"/>
    <w:rsid w:val="004231C5"/>
    <w:rsid w:val="00466CD0"/>
    <w:rsid w:val="004A7A49"/>
    <w:rsid w:val="004C5C1E"/>
    <w:rsid w:val="004E264D"/>
    <w:rsid w:val="00504EF9"/>
    <w:rsid w:val="0050565F"/>
    <w:rsid w:val="0051650E"/>
    <w:rsid w:val="00534DC5"/>
    <w:rsid w:val="00537666"/>
    <w:rsid w:val="005C63D9"/>
    <w:rsid w:val="006002E7"/>
    <w:rsid w:val="00663B1B"/>
    <w:rsid w:val="00687ACC"/>
    <w:rsid w:val="006D7101"/>
    <w:rsid w:val="006F4420"/>
    <w:rsid w:val="006F6F07"/>
    <w:rsid w:val="00745889"/>
    <w:rsid w:val="007808E9"/>
    <w:rsid w:val="007C5C68"/>
    <w:rsid w:val="007E7D39"/>
    <w:rsid w:val="00862728"/>
    <w:rsid w:val="008E3A8C"/>
    <w:rsid w:val="00931E85"/>
    <w:rsid w:val="009D4315"/>
    <w:rsid w:val="00A01089"/>
    <w:rsid w:val="00A03606"/>
    <w:rsid w:val="00A269E3"/>
    <w:rsid w:val="00A31955"/>
    <w:rsid w:val="00A82B78"/>
    <w:rsid w:val="00A928D1"/>
    <w:rsid w:val="00AA76ED"/>
    <w:rsid w:val="00AC3B9A"/>
    <w:rsid w:val="00AE5DBB"/>
    <w:rsid w:val="00B27FFE"/>
    <w:rsid w:val="00B66517"/>
    <w:rsid w:val="00BA2702"/>
    <w:rsid w:val="00BA66BF"/>
    <w:rsid w:val="00BF235C"/>
    <w:rsid w:val="00CD6262"/>
    <w:rsid w:val="00CF417C"/>
    <w:rsid w:val="00D33FFF"/>
    <w:rsid w:val="00E55E0A"/>
    <w:rsid w:val="00E64258"/>
    <w:rsid w:val="00EA0005"/>
    <w:rsid w:val="00EC66F4"/>
    <w:rsid w:val="00ED2B0D"/>
    <w:rsid w:val="00ED410A"/>
    <w:rsid w:val="00F17233"/>
    <w:rsid w:val="00F80468"/>
    <w:rsid w:val="00FB28D9"/>
    <w:rsid w:val="00FB4928"/>
    <w:rsid w:val="00FB4ADD"/>
    <w:rsid w:val="00FE7C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19000-91E4-4A6C-B211-8C5086E6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Pages>
  <Words>41714</Words>
  <Characters>237775</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Referee</cp:lastModifiedBy>
  <cp:revision>40</cp:revision>
  <dcterms:created xsi:type="dcterms:W3CDTF">2015-08-01T02:59:00Z</dcterms:created>
  <dcterms:modified xsi:type="dcterms:W3CDTF">2015-08-05T01:08:00Z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